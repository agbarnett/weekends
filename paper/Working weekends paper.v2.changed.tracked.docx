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B4686C" w14:textId="77777777" w:rsidR="006D2C43" w:rsidRPr="003054CF" w:rsidRDefault="006D2C43" w:rsidP="008A6EF9">
      <w:pPr>
        <w:spacing w:line="360" w:lineRule="auto"/>
        <w:rPr>
          <w:rFonts w:ascii="Times New Roman" w:hAnsi="Times New Roman" w:cs="Times New Roman"/>
          <w:b/>
          <w:bCs/>
        </w:rPr>
      </w:pPr>
    </w:p>
    <w:p w14:paraId="57844BD8" w14:textId="4BCEB9A2" w:rsidR="00232ED1" w:rsidRPr="003054CF" w:rsidRDefault="00232ED1" w:rsidP="008A6EF9">
      <w:pPr>
        <w:spacing w:line="360" w:lineRule="auto"/>
        <w:rPr>
          <w:rFonts w:ascii="Times New Roman" w:hAnsi="Times New Roman" w:cs="Times New Roman"/>
          <w:b/>
          <w:bCs/>
        </w:rPr>
      </w:pPr>
      <w:r w:rsidRPr="003054CF">
        <w:rPr>
          <w:rFonts w:ascii="Times New Roman" w:hAnsi="Times New Roman" w:cs="Times New Roman"/>
          <w:b/>
          <w:bCs/>
        </w:rPr>
        <w:t>Title page</w:t>
      </w:r>
    </w:p>
    <w:p w14:paraId="095E8134" w14:textId="77777777" w:rsidR="00232ED1" w:rsidRPr="003054CF" w:rsidRDefault="00232ED1" w:rsidP="008A6EF9">
      <w:pPr>
        <w:spacing w:line="360" w:lineRule="auto"/>
        <w:rPr>
          <w:rFonts w:ascii="Times New Roman" w:hAnsi="Times New Roman" w:cs="Times New Roman"/>
          <w:b/>
          <w:bCs/>
        </w:rPr>
      </w:pPr>
    </w:p>
    <w:p w14:paraId="4DDF76BB" w14:textId="553A8C3F" w:rsidR="00CD7526" w:rsidRPr="00954608" w:rsidRDefault="002624F0" w:rsidP="008A6EF9">
      <w:pPr>
        <w:spacing w:line="360" w:lineRule="auto"/>
        <w:rPr>
          <w:rFonts w:ascii="Times New Roman" w:hAnsi="Times New Roman" w:cs="Times New Roman"/>
          <w:b/>
          <w:bCs/>
        </w:rPr>
      </w:pPr>
      <w:r w:rsidRPr="003054CF">
        <w:rPr>
          <w:rFonts w:ascii="Times New Roman" w:hAnsi="Times New Roman" w:cs="Times New Roman"/>
          <w:b/>
          <w:bCs/>
        </w:rPr>
        <w:t>Working 9 to 5</w:t>
      </w:r>
      <w:r w:rsidR="008A716B" w:rsidRPr="003054CF">
        <w:rPr>
          <w:rFonts w:ascii="Times New Roman" w:hAnsi="Times New Roman" w:cs="Times New Roman"/>
          <w:b/>
          <w:bCs/>
        </w:rPr>
        <w:t>: n</w:t>
      </w:r>
      <w:r w:rsidRPr="003054CF">
        <w:rPr>
          <w:rFonts w:ascii="Times New Roman" w:hAnsi="Times New Roman" w:cs="Times New Roman"/>
          <w:b/>
          <w:bCs/>
        </w:rPr>
        <w:t xml:space="preserve">ot </w:t>
      </w:r>
      <w:r w:rsidR="008A716B" w:rsidRPr="003054CF">
        <w:rPr>
          <w:rFonts w:ascii="Times New Roman" w:hAnsi="Times New Roman" w:cs="Times New Roman"/>
          <w:b/>
          <w:bCs/>
        </w:rPr>
        <w:t>the</w:t>
      </w:r>
      <w:r w:rsidRPr="003054CF">
        <w:rPr>
          <w:rFonts w:ascii="Times New Roman" w:hAnsi="Times New Roman" w:cs="Times New Roman"/>
          <w:b/>
          <w:bCs/>
        </w:rPr>
        <w:t xml:space="preserve"> way to make an academic living</w:t>
      </w:r>
      <w:r w:rsidR="008A716B" w:rsidRPr="003054CF">
        <w:rPr>
          <w:rFonts w:ascii="Times New Roman" w:hAnsi="Times New Roman" w:cs="Times New Roman"/>
          <w:b/>
          <w:bCs/>
        </w:rPr>
        <w:t>? An</w:t>
      </w:r>
      <w:r w:rsidR="000D247F" w:rsidRPr="003054CF">
        <w:rPr>
          <w:rFonts w:ascii="Times New Roman" w:hAnsi="Times New Roman" w:cs="Times New Roman"/>
          <w:b/>
          <w:bCs/>
        </w:rPr>
        <w:t xml:space="preserve"> observational</w:t>
      </w:r>
      <w:r w:rsidR="008A716B" w:rsidRPr="003054CF">
        <w:rPr>
          <w:rFonts w:ascii="Times New Roman" w:hAnsi="Times New Roman" w:cs="Times New Roman"/>
          <w:b/>
          <w:bCs/>
        </w:rPr>
        <w:t xml:space="preserve"> analysis of </w:t>
      </w:r>
      <w:del w:id="0" w:author="Adrian Barnett" w:date="2019-11-02T13:50:00Z">
        <w:r w:rsidR="008A716B" w:rsidRPr="003054CF" w:rsidDel="006D2C43">
          <w:rPr>
            <w:rFonts w:ascii="Times New Roman" w:hAnsi="Times New Roman" w:cs="Times New Roman"/>
            <w:b/>
            <w:bCs/>
          </w:rPr>
          <w:delText xml:space="preserve">submission </w:delText>
        </w:r>
      </w:del>
      <w:ins w:id="1" w:author="Adrian Barnett" w:date="2019-11-02T13:50:00Z">
        <w:r w:rsidR="006D2C43" w:rsidRPr="003054CF">
          <w:rPr>
            <w:rFonts w:ascii="Times New Roman" w:hAnsi="Times New Roman" w:cs="Times New Roman"/>
            <w:b/>
            <w:bCs/>
          </w:rPr>
          <w:t xml:space="preserve">manuscript </w:t>
        </w:r>
      </w:ins>
      <w:r w:rsidR="004833DA" w:rsidRPr="003054CF">
        <w:rPr>
          <w:rFonts w:ascii="Times New Roman" w:hAnsi="Times New Roman" w:cs="Times New Roman"/>
          <w:b/>
          <w:bCs/>
        </w:rPr>
        <w:t xml:space="preserve">and </w:t>
      </w:r>
      <w:ins w:id="2" w:author="Adrian Barnett" w:date="2019-11-02T13:50:00Z">
        <w:r w:rsidR="006D2C43" w:rsidRPr="003054CF">
          <w:rPr>
            <w:rFonts w:ascii="Times New Roman" w:hAnsi="Times New Roman" w:cs="Times New Roman"/>
            <w:b/>
            <w:bCs/>
          </w:rPr>
          <w:t xml:space="preserve">peer </w:t>
        </w:r>
      </w:ins>
      <w:r w:rsidR="004833DA" w:rsidRPr="003054CF">
        <w:rPr>
          <w:rFonts w:ascii="Times New Roman" w:hAnsi="Times New Roman" w:cs="Times New Roman"/>
          <w:b/>
          <w:bCs/>
        </w:rPr>
        <w:t xml:space="preserve">reviewer </w:t>
      </w:r>
      <w:ins w:id="3" w:author="Adrian Barnett" w:date="2019-11-02T13:50:00Z">
        <w:r w:rsidR="006D2C43" w:rsidRPr="003054CF">
          <w:rPr>
            <w:rFonts w:ascii="Times New Roman" w:hAnsi="Times New Roman" w:cs="Times New Roman"/>
            <w:b/>
            <w:bCs/>
          </w:rPr>
          <w:t>submissions</w:t>
        </w:r>
      </w:ins>
      <w:del w:id="4" w:author="Adrian Barnett" w:date="2019-11-02T13:50:00Z">
        <w:r w:rsidR="008A716B" w:rsidRPr="00183E39" w:rsidDel="006D2C43">
          <w:rPr>
            <w:rFonts w:ascii="Times New Roman" w:hAnsi="Times New Roman" w:cs="Times New Roman"/>
            <w:b/>
            <w:bCs/>
          </w:rPr>
          <w:delText>data</w:delText>
        </w:r>
      </w:del>
      <w:r w:rsidR="008A716B" w:rsidRPr="00183E39">
        <w:rPr>
          <w:rFonts w:ascii="Times New Roman" w:hAnsi="Times New Roman" w:cs="Times New Roman"/>
          <w:b/>
          <w:bCs/>
        </w:rPr>
        <w:t xml:space="preserve"> over time </w:t>
      </w:r>
    </w:p>
    <w:p w14:paraId="18DC2A9B" w14:textId="77777777" w:rsidR="000D247F" w:rsidRPr="00374A6C" w:rsidRDefault="000D247F" w:rsidP="008A6EF9">
      <w:pPr>
        <w:spacing w:line="360" w:lineRule="auto"/>
        <w:rPr>
          <w:rFonts w:ascii="Times New Roman" w:hAnsi="Times New Roman" w:cs="Times New Roman"/>
          <w:bCs/>
        </w:rPr>
      </w:pPr>
    </w:p>
    <w:p w14:paraId="7C77E759" w14:textId="736674C6" w:rsidR="00284B5A" w:rsidRPr="002E0AF3" w:rsidRDefault="00284B5A" w:rsidP="008A6EF9">
      <w:pPr>
        <w:spacing w:after="120" w:line="360" w:lineRule="auto"/>
        <w:rPr>
          <w:rFonts w:ascii="Times New Roman" w:hAnsi="Times New Roman" w:cs="Times New Roman"/>
          <w:bCs/>
        </w:rPr>
      </w:pPr>
      <w:r w:rsidRPr="00567C07">
        <w:rPr>
          <w:rFonts w:ascii="Times New Roman" w:hAnsi="Times New Roman" w:cs="Times New Roman"/>
          <w:bCs/>
        </w:rPr>
        <w:t>Adrian Barnett</w:t>
      </w:r>
      <w:r w:rsidR="000D247F" w:rsidRPr="00567C07">
        <w:rPr>
          <w:rFonts w:ascii="Times New Roman" w:hAnsi="Times New Roman" w:cs="Times New Roman"/>
          <w:bCs/>
        </w:rPr>
        <w:t xml:space="preserve"> (statistician)</w:t>
      </w:r>
      <w:r w:rsidR="00854176" w:rsidRPr="00567C07">
        <w:rPr>
          <w:rFonts w:ascii="Times New Roman" w:hAnsi="Times New Roman" w:cs="Times New Roman"/>
          <w:bCs/>
          <w:vertAlign w:val="superscript"/>
        </w:rPr>
        <w:t>1</w:t>
      </w:r>
      <w:r w:rsidRPr="00567C07">
        <w:rPr>
          <w:rFonts w:ascii="Times New Roman" w:hAnsi="Times New Roman" w:cs="Times New Roman"/>
          <w:bCs/>
        </w:rPr>
        <w:t>, Inger Mewburn</w:t>
      </w:r>
      <w:r w:rsidR="000D247F" w:rsidRPr="00567C07">
        <w:rPr>
          <w:rFonts w:ascii="Times New Roman" w:hAnsi="Times New Roman" w:cs="Times New Roman"/>
          <w:bCs/>
        </w:rPr>
        <w:t xml:space="preserve"> (research educator)</w:t>
      </w:r>
      <w:r w:rsidR="00854176" w:rsidRPr="00567C07">
        <w:rPr>
          <w:rFonts w:ascii="Times New Roman" w:hAnsi="Times New Roman" w:cs="Times New Roman"/>
          <w:bCs/>
          <w:vertAlign w:val="superscript"/>
        </w:rPr>
        <w:t>2</w:t>
      </w:r>
      <w:r w:rsidRPr="00F34E61">
        <w:rPr>
          <w:rFonts w:ascii="Times New Roman" w:hAnsi="Times New Roman" w:cs="Times New Roman"/>
          <w:bCs/>
        </w:rPr>
        <w:t>, Sara Schroter</w:t>
      </w:r>
      <w:r w:rsidR="000D247F" w:rsidRPr="00F34E61">
        <w:rPr>
          <w:rFonts w:ascii="Times New Roman" w:hAnsi="Times New Roman" w:cs="Times New Roman"/>
          <w:bCs/>
        </w:rPr>
        <w:t xml:space="preserve"> (</w:t>
      </w:r>
      <w:r w:rsidR="005D7188" w:rsidRPr="008A6BDD">
        <w:rPr>
          <w:rFonts w:ascii="Times New Roman" w:hAnsi="Times New Roman" w:cs="Times New Roman"/>
          <w:bCs/>
        </w:rPr>
        <w:t xml:space="preserve">senior </w:t>
      </w:r>
      <w:r w:rsidR="005D7188" w:rsidRPr="003A0FB2">
        <w:rPr>
          <w:rFonts w:ascii="Times New Roman" w:hAnsi="Times New Roman" w:cs="Times New Roman"/>
          <w:bCs/>
        </w:rPr>
        <w:t>researcher</w:t>
      </w:r>
      <w:r w:rsidR="000D247F" w:rsidRPr="003A0FB2">
        <w:rPr>
          <w:rFonts w:ascii="Times New Roman" w:hAnsi="Times New Roman" w:cs="Times New Roman"/>
          <w:bCs/>
        </w:rPr>
        <w:t>)</w:t>
      </w:r>
      <w:r w:rsidR="00854176" w:rsidRPr="002E0AF3">
        <w:rPr>
          <w:rFonts w:ascii="Times New Roman" w:hAnsi="Times New Roman" w:cs="Times New Roman"/>
          <w:bCs/>
          <w:vertAlign w:val="superscript"/>
        </w:rPr>
        <w:t>3</w:t>
      </w:r>
    </w:p>
    <w:p w14:paraId="1ED8419B" w14:textId="5E4DC5B7" w:rsidR="00854176" w:rsidRPr="003054CF" w:rsidRDefault="00854176" w:rsidP="008A6EF9">
      <w:pPr>
        <w:spacing w:after="120" w:line="360" w:lineRule="auto"/>
        <w:rPr>
          <w:rFonts w:ascii="Times New Roman" w:hAnsi="Times New Roman" w:cs="Times New Roman"/>
          <w:bCs/>
        </w:rPr>
      </w:pPr>
      <w:r w:rsidRPr="003054CF">
        <w:rPr>
          <w:rFonts w:ascii="Times New Roman" w:hAnsi="Times New Roman" w:cs="Times New Roman"/>
          <w:bCs/>
          <w:rPrChange w:id="5" w:author="Adrian Barnett" w:date="2019-11-02T14:00:00Z">
            <w:rPr>
              <w:rFonts w:ascii="Times New Roman" w:hAnsi="Times New Roman" w:cs="Times New Roman"/>
              <w:bCs/>
            </w:rPr>
          </w:rPrChange>
        </w:rPr>
        <w:t xml:space="preserve">1 </w:t>
      </w:r>
      <w:r w:rsidR="0054322F" w:rsidRPr="003054CF">
        <w:rPr>
          <w:rFonts w:ascii="Times New Roman" w:hAnsi="Times New Roman" w:cs="Times New Roman"/>
          <w:bCs/>
          <w:rPrChange w:id="6" w:author="Adrian Barnett" w:date="2019-11-02T14:00:00Z">
            <w:rPr>
              <w:rFonts w:ascii="Times New Roman" w:hAnsi="Times New Roman" w:cs="Times New Roman"/>
              <w:bCs/>
            </w:rPr>
          </w:rPrChange>
        </w:rPr>
        <w:t xml:space="preserve">School of Public Health and Social Work, </w:t>
      </w:r>
      <w:r w:rsidR="00F35E10" w:rsidRPr="003054CF">
        <w:rPr>
          <w:rFonts w:ascii="Times New Roman" w:hAnsi="Times New Roman" w:cs="Times New Roman"/>
          <w:bCs/>
          <w:rPrChange w:id="7" w:author="Adrian Barnett" w:date="2019-11-02T14:00:00Z">
            <w:rPr>
              <w:rFonts w:ascii="Times New Roman" w:hAnsi="Times New Roman" w:cs="Times New Roman"/>
              <w:bCs/>
            </w:rPr>
          </w:rPrChange>
        </w:rPr>
        <w:t>Queensland University of Technology</w:t>
      </w:r>
      <w:r w:rsidRPr="003054CF">
        <w:rPr>
          <w:rFonts w:ascii="Times New Roman" w:hAnsi="Times New Roman" w:cs="Times New Roman"/>
          <w:bCs/>
          <w:rPrChange w:id="8" w:author="Adrian Barnett" w:date="2019-11-02T14:00:00Z">
            <w:rPr>
              <w:rFonts w:ascii="Times New Roman" w:hAnsi="Times New Roman" w:cs="Times New Roman"/>
              <w:bCs/>
            </w:rPr>
          </w:rPrChange>
        </w:rPr>
        <w:t>, Brisbane</w:t>
      </w:r>
      <w:r w:rsidR="00F35E10" w:rsidRPr="003054CF">
        <w:rPr>
          <w:rFonts w:ascii="Times New Roman" w:hAnsi="Times New Roman" w:cs="Times New Roman"/>
          <w:bCs/>
          <w:rPrChange w:id="9" w:author="Adrian Barnett" w:date="2019-11-02T14:00:00Z">
            <w:rPr>
              <w:rFonts w:ascii="Times New Roman" w:hAnsi="Times New Roman" w:cs="Times New Roman"/>
              <w:bCs/>
            </w:rPr>
          </w:rPrChange>
        </w:rPr>
        <w:t>, Australia</w:t>
      </w:r>
      <w:r w:rsidR="000D247F" w:rsidRPr="003054CF">
        <w:rPr>
          <w:rFonts w:ascii="Times New Roman" w:hAnsi="Times New Roman" w:cs="Times New Roman"/>
          <w:bCs/>
          <w:rPrChange w:id="10" w:author="Adrian Barnett" w:date="2019-11-02T14:00:00Z">
            <w:rPr>
              <w:rFonts w:ascii="Times New Roman" w:hAnsi="Times New Roman" w:cs="Times New Roman"/>
              <w:bCs/>
            </w:rPr>
          </w:rPrChange>
        </w:rPr>
        <w:t xml:space="preserve">, E-mail: </w:t>
      </w:r>
      <w:hyperlink r:id="rId8" w:history="1">
        <w:r w:rsidR="000D247F" w:rsidRPr="003054CF">
          <w:rPr>
            <w:rStyle w:val="Hyperlink"/>
            <w:rFonts w:ascii="Times New Roman" w:hAnsi="Times New Roman" w:cs="Times New Roman"/>
            <w:bCs/>
          </w:rPr>
          <w:t>a.barnett@qut.edu.au</w:t>
        </w:r>
      </w:hyperlink>
      <w:r w:rsidR="000D247F" w:rsidRPr="003054CF">
        <w:rPr>
          <w:rFonts w:ascii="Times New Roman" w:hAnsi="Times New Roman" w:cs="Times New Roman"/>
          <w:bCs/>
        </w:rPr>
        <w:t xml:space="preserve"> </w:t>
      </w:r>
    </w:p>
    <w:p w14:paraId="6959987E" w14:textId="53FDB4E2" w:rsidR="00854176" w:rsidRPr="003054CF" w:rsidRDefault="00854176" w:rsidP="008A6EF9">
      <w:pPr>
        <w:spacing w:after="120" w:line="360" w:lineRule="auto"/>
        <w:rPr>
          <w:rFonts w:ascii="Times New Roman" w:hAnsi="Times New Roman" w:cs="Times New Roman"/>
          <w:bCs/>
        </w:rPr>
      </w:pPr>
      <w:r w:rsidRPr="003054CF">
        <w:rPr>
          <w:rFonts w:ascii="Times New Roman" w:hAnsi="Times New Roman" w:cs="Times New Roman"/>
          <w:bCs/>
        </w:rPr>
        <w:t xml:space="preserve">2 </w:t>
      </w:r>
      <w:r w:rsidR="00F35E10" w:rsidRPr="003054CF">
        <w:rPr>
          <w:rFonts w:ascii="Times New Roman" w:hAnsi="Times New Roman" w:cs="Times New Roman"/>
          <w:bCs/>
        </w:rPr>
        <w:t>Australian National University</w:t>
      </w:r>
      <w:r w:rsidRPr="003054CF">
        <w:rPr>
          <w:rFonts w:ascii="Times New Roman" w:hAnsi="Times New Roman" w:cs="Times New Roman"/>
          <w:bCs/>
        </w:rPr>
        <w:t xml:space="preserve">, </w:t>
      </w:r>
      <w:r w:rsidR="0054322F" w:rsidRPr="003054CF">
        <w:rPr>
          <w:rFonts w:ascii="Times New Roman" w:hAnsi="Times New Roman" w:cs="Times New Roman"/>
          <w:bCs/>
        </w:rPr>
        <w:t xml:space="preserve">ANU College of Asia and the Pacific, </w:t>
      </w:r>
      <w:r w:rsidRPr="003054CF">
        <w:rPr>
          <w:rFonts w:ascii="Times New Roman" w:hAnsi="Times New Roman" w:cs="Times New Roman"/>
          <w:bCs/>
        </w:rPr>
        <w:t>Canberra</w:t>
      </w:r>
      <w:r w:rsidR="00F35E10" w:rsidRPr="003054CF">
        <w:rPr>
          <w:rFonts w:ascii="Times New Roman" w:hAnsi="Times New Roman" w:cs="Times New Roman"/>
          <w:bCs/>
        </w:rPr>
        <w:t>, Australia</w:t>
      </w:r>
      <w:r w:rsidR="000D247F" w:rsidRPr="003054CF">
        <w:rPr>
          <w:rFonts w:ascii="Times New Roman" w:hAnsi="Times New Roman" w:cs="Times New Roman"/>
          <w:bCs/>
        </w:rPr>
        <w:t>, E-mail:</w:t>
      </w:r>
      <w:r w:rsidR="0054322F" w:rsidRPr="00954608">
        <w:rPr>
          <w:rFonts w:ascii="Times New Roman" w:hAnsi="Times New Roman" w:cs="Times New Roman"/>
          <w:bCs/>
        </w:rPr>
        <w:t xml:space="preserve"> </w:t>
      </w:r>
      <w:hyperlink r:id="rId9" w:history="1">
        <w:r w:rsidR="0054322F" w:rsidRPr="003054CF">
          <w:rPr>
            <w:rStyle w:val="Hyperlink"/>
            <w:rFonts w:ascii="Times New Roman" w:hAnsi="Times New Roman" w:cs="Times New Roman"/>
            <w:bCs/>
          </w:rPr>
          <w:t>inger.mewburn@anu.edu.au</w:t>
        </w:r>
      </w:hyperlink>
      <w:r w:rsidR="0054322F" w:rsidRPr="003054CF">
        <w:rPr>
          <w:rFonts w:ascii="Times New Roman" w:hAnsi="Times New Roman" w:cs="Times New Roman"/>
          <w:bCs/>
        </w:rPr>
        <w:t xml:space="preserve"> </w:t>
      </w:r>
    </w:p>
    <w:p w14:paraId="75E59BAE" w14:textId="64391146" w:rsidR="00854176" w:rsidRPr="003054CF" w:rsidRDefault="00854176" w:rsidP="008A6EF9">
      <w:pPr>
        <w:spacing w:after="120" w:line="360" w:lineRule="auto"/>
        <w:rPr>
          <w:rFonts w:ascii="Times New Roman" w:hAnsi="Times New Roman" w:cs="Times New Roman"/>
          <w:bCs/>
        </w:rPr>
      </w:pPr>
      <w:r w:rsidRPr="003054CF">
        <w:rPr>
          <w:rFonts w:ascii="Times New Roman" w:hAnsi="Times New Roman" w:cs="Times New Roman"/>
          <w:bCs/>
        </w:rPr>
        <w:t>3 BMJ, London</w:t>
      </w:r>
      <w:r w:rsidR="00F35E10" w:rsidRPr="003054CF">
        <w:rPr>
          <w:rFonts w:ascii="Times New Roman" w:hAnsi="Times New Roman" w:cs="Times New Roman"/>
          <w:bCs/>
        </w:rPr>
        <w:t>, UK</w:t>
      </w:r>
      <w:r w:rsidR="000D247F" w:rsidRPr="003054CF">
        <w:rPr>
          <w:rFonts w:ascii="Times New Roman" w:hAnsi="Times New Roman" w:cs="Times New Roman"/>
          <w:bCs/>
        </w:rPr>
        <w:t>, E-mail:</w:t>
      </w:r>
      <w:r w:rsidR="0054322F" w:rsidRPr="003054CF">
        <w:rPr>
          <w:rFonts w:ascii="Times New Roman" w:hAnsi="Times New Roman" w:cs="Times New Roman"/>
          <w:bCs/>
        </w:rPr>
        <w:t xml:space="preserve"> </w:t>
      </w:r>
      <w:hyperlink r:id="rId10" w:history="1">
        <w:r w:rsidR="0054322F" w:rsidRPr="003054CF">
          <w:rPr>
            <w:rStyle w:val="Hyperlink"/>
            <w:rFonts w:ascii="Times New Roman" w:hAnsi="Times New Roman" w:cs="Times New Roman"/>
            <w:bCs/>
          </w:rPr>
          <w:t>sschroter@bmj.com</w:t>
        </w:r>
      </w:hyperlink>
    </w:p>
    <w:p w14:paraId="7FAB05DD" w14:textId="5F0CD99B" w:rsidR="002624F0" w:rsidRPr="003054CF" w:rsidRDefault="002624F0" w:rsidP="008A6EF9">
      <w:pPr>
        <w:spacing w:line="360" w:lineRule="auto"/>
        <w:rPr>
          <w:rFonts w:ascii="Times New Roman" w:hAnsi="Times New Roman" w:cs="Times New Roman"/>
        </w:rPr>
      </w:pPr>
    </w:p>
    <w:p w14:paraId="2DE9BC87" w14:textId="77777777" w:rsidR="00232ED1" w:rsidRPr="00954608" w:rsidRDefault="00232ED1" w:rsidP="00232ED1">
      <w:pPr>
        <w:spacing w:after="120" w:line="480" w:lineRule="auto"/>
        <w:rPr>
          <w:rFonts w:ascii="Times New Roman" w:hAnsi="Times New Roman" w:cs="Times New Roman"/>
          <w:b/>
        </w:rPr>
      </w:pPr>
      <w:r w:rsidRPr="00954608">
        <w:rPr>
          <w:rFonts w:ascii="Times New Roman" w:hAnsi="Times New Roman" w:cs="Times New Roman"/>
          <w:b/>
        </w:rPr>
        <w:t>Corresponding author’s contact information:</w:t>
      </w:r>
    </w:p>
    <w:p w14:paraId="7AF240BC" w14:textId="77777777" w:rsidR="00232ED1" w:rsidRPr="004A4ED0" w:rsidRDefault="00232ED1" w:rsidP="00232ED1">
      <w:pPr>
        <w:spacing w:after="120" w:line="480" w:lineRule="auto"/>
        <w:rPr>
          <w:rFonts w:ascii="Times New Roman" w:hAnsi="Times New Roman" w:cs="Times New Roman"/>
        </w:rPr>
      </w:pPr>
      <w:r w:rsidRPr="00374A6C">
        <w:rPr>
          <w:rFonts w:ascii="Times New Roman" w:hAnsi="Times New Roman" w:cs="Times New Roman"/>
        </w:rPr>
        <w:t>Institute of Health and Biomedical Innovation &amp; School of Public Health and Social Work</w:t>
      </w:r>
    </w:p>
    <w:p w14:paraId="3AAA6741" w14:textId="77777777" w:rsidR="00232ED1" w:rsidRPr="00567C07" w:rsidRDefault="00232ED1" w:rsidP="00232ED1">
      <w:pPr>
        <w:spacing w:after="120" w:line="480" w:lineRule="auto"/>
        <w:rPr>
          <w:rFonts w:ascii="Times New Roman" w:hAnsi="Times New Roman" w:cs="Times New Roman"/>
        </w:rPr>
      </w:pPr>
      <w:r w:rsidRPr="00567C07">
        <w:rPr>
          <w:rFonts w:ascii="Times New Roman" w:hAnsi="Times New Roman" w:cs="Times New Roman"/>
        </w:rPr>
        <w:t>Queensland University of Technology</w:t>
      </w:r>
    </w:p>
    <w:p w14:paraId="3648054D" w14:textId="77777777" w:rsidR="00232ED1" w:rsidRPr="003A0FB2" w:rsidRDefault="00232ED1" w:rsidP="00232ED1">
      <w:pPr>
        <w:spacing w:after="120" w:line="480" w:lineRule="auto"/>
        <w:rPr>
          <w:rFonts w:ascii="Times New Roman" w:hAnsi="Times New Roman" w:cs="Times New Roman"/>
        </w:rPr>
      </w:pPr>
      <w:r w:rsidRPr="003A0FB2">
        <w:rPr>
          <w:rFonts w:ascii="Times New Roman" w:hAnsi="Times New Roman" w:cs="Times New Roman"/>
        </w:rPr>
        <w:t xml:space="preserve">60 Musk Avenue </w:t>
      </w:r>
    </w:p>
    <w:p w14:paraId="040028E7" w14:textId="77777777" w:rsidR="00232ED1" w:rsidRPr="003054CF" w:rsidRDefault="00232ED1" w:rsidP="00232ED1">
      <w:pPr>
        <w:spacing w:after="120" w:line="480" w:lineRule="auto"/>
        <w:rPr>
          <w:rFonts w:ascii="Times New Roman" w:hAnsi="Times New Roman" w:cs="Times New Roman"/>
          <w:rPrChange w:id="11" w:author="Adrian Barnett" w:date="2019-11-02T14:00:00Z">
            <w:rPr>
              <w:rFonts w:ascii="Times New Roman" w:hAnsi="Times New Roman" w:cs="Times New Roman"/>
            </w:rPr>
          </w:rPrChange>
        </w:rPr>
      </w:pPr>
      <w:r w:rsidRPr="003054CF">
        <w:rPr>
          <w:rFonts w:ascii="Times New Roman" w:hAnsi="Times New Roman" w:cs="Times New Roman"/>
          <w:rPrChange w:id="12" w:author="Adrian Barnett" w:date="2019-11-02T14:00:00Z">
            <w:rPr>
              <w:rFonts w:ascii="Times New Roman" w:hAnsi="Times New Roman" w:cs="Times New Roman"/>
            </w:rPr>
          </w:rPrChange>
        </w:rPr>
        <w:t>Kelvin Grove, Queensland, 4059</w:t>
      </w:r>
    </w:p>
    <w:p w14:paraId="152DD5CD" w14:textId="77777777" w:rsidR="00232ED1" w:rsidRPr="003054CF" w:rsidRDefault="00232ED1" w:rsidP="00232ED1">
      <w:pPr>
        <w:spacing w:after="120" w:line="480" w:lineRule="auto"/>
        <w:rPr>
          <w:rFonts w:ascii="Times New Roman" w:hAnsi="Times New Roman" w:cs="Times New Roman"/>
          <w:rPrChange w:id="13" w:author="Adrian Barnett" w:date="2019-11-02T14:00:00Z">
            <w:rPr>
              <w:rFonts w:ascii="Times New Roman" w:hAnsi="Times New Roman" w:cs="Times New Roman"/>
            </w:rPr>
          </w:rPrChange>
        </w:rPr>
      </w:pPr>
      <w:r w:rsidRPr="003054CF">
        <w:rPr>
          <w:rFonts w:ascii="Times New Roman" w:hAnsi="Times New Roman" w:cs="Times New Roman"/>
          <w:rPrChange w:id="14" w:author="Adrian Barnett" w:date="2019-11-02T14:00:00Z">
            <w:rPr>
              <w:rFonts w:ascii="Times New Roman" w:hAnsi="Times New Roman" w:cs="Times New Roman"/>
            </w:rPr>
          </w:rPrChange>
        </w:rPr>
        <w:t>Australia</w:t>
      </w:r>
    </w:p>
    <w:p w14:paraId="1A6FCF93" w14:textId="77777777" w:rsidR="00232ED1" w:rsidRPr="003054CF" w:rsidRDefault="00232ED1" w:rsidP="00232ED1">
      <w:pPr>
        <w:spacing w:after="120" w:line="480" w:lineRule="auto"/>
        <w:rPr>
          <w:rFonts w:ascii="Times New Roman" w:hAnsi="Times New Roman" w:cs="Times New Roman"/>
          <w:rPrChange w:id="15" w:author="Adrian Barnett" w:date="2019-11-02T14:00:00Z">
            <w:rPr>
              <w:rFonts w:ascii="Times New Roman" w:hAnsi="Times New Roman" w:cs="Times New Roman"/>
            </w:rPr>
          </w:rPrChange>
        </w:rPr>
      </w:pPr>
      <w:r w:rsidRPr="003054CF">
        <w:rPr>
          <w:rFonts w:ascii="Times New Roman" w:hAnsi="Times New Roman" w:cs="Times New Roman"/>
          <w:rPrChange w:id="16" w:author="Adrian Barnett" w:date="2019-11-02T14:00:00Z">
            <w:rPr>
              <w:rFonts w:ascii="Times New Roman" w:hAnsi="Times New Roman" w:cs="Times New Roman"/>
            </w:rPr>
          </w:rPrChange>
        </w:rPr>
        <w:t>E-mail: a.barnett@qut.edu.au</w:t>
      </w:r>
    </w:p>
    <w:p w14:paraId="5DD958D7" w14:textId="78EDD7FF" w:rsidR="00232ED1" w:rsidRPr="003054CF" w:rsidRDefault="00232ED1" w:rsidP="00232ED1">
      <w:pPr>
        <w:spacing w:line="360" w:lineRule="auto"/>
        <w:rPr>
          <w:rFonts w:ascii="Times New Roman" w:hAnsi="Times New Roman" w:cs="Times New Roman"/>
          <w:rPrChange w:id="17" w:author="Adrian Barnett" w:date="2019-11-02T14:00:00Z">
            <w:rPr>
              <w:rFonts w:ascii="Times New Roman" w:hAnsi="Times New Roman" w:cs="Times New Roman"/>
            </w:rPr>
          </w:rPrChange>
        </w:rPr>
      </w:pPr>
      <w:r w:rsidRPr="003054CF">
        <w:rPr>
          <w:rFonts w:ascii="Times New Roman" w:hAnsi="Times New Roman" w:cs="Times New Roman"/>
          <w:rPrChange w:id="18" w:author="Adrian Barnett" w:date="2019-11-02T14:00:00Z">
            <w:rPr>
              <w:rFonts w:ascii="Times New Roman" w:hAnsi="Times New Roman" w:cs="Times New Roman"/>
            </w:rPr>
          </w:rPrChange>
        </w:rPr>
        <w:t>Phone: ++61-7-3138 6010</w:t>
      </w:r>
    </w:p>
    <w:p w14:paraId="7BB23413" w14:textId="77777777" w:rsidR="0054322F" w:rsidRPr="003054CF" w:rsidRDefault="0054322F" w:rsidP="008A6EF9">
      <w:pPr>
        <w:spacing w:line="360" w:lineRule="auto"/>
        <w:rPr>
          <w:rFonts w:ascii="Times New Roman" w:hAnsi="Times New Roman" w:cs="Times New Roman"/>
          <w:rPrChange w:id="19" w:author="Adrian Barnett" w:date="2019-11-02T14:00:00Z">
            <w:rPr>
              <w:rFonts w:ascii="Times New Roman" w:hAnsi="Times New Roman" w:cs="Times New Roman"/>
            </w:rPr>
          </w:rPrChange>
        </w:rPr>
      </w:pPr>
    </w:p>
    <w:p w14:paraId="7E84B3CF" w14:textId="5FB68B93" w:rsidR="0054322F" w:rsidRPr="003054CF" w:rsidRDefault="0054322F" w:rsidP="008A6EF9">
      <w:pPr>
        <w:spacing w:line="360" w:lineRule="auto"/>
        <w:rPr>
          <w:rFonts w:ascii="Times New Roman" w:hAnsi="Times New Roman" w:cs="Times New Roman"/>
          <w:rPrChange w:id="20" w:author="Adrian Barnett" w:date="2019-11-02T14:00:00Z">
            <w:rPr>
              <w:rFonts w:ascii="Times New Roman" w:hAnsi="Times New Roman" w:cs="Times New Roman"/>
            </w:rPr>
          </w:rPrChange>
        </w:rPr>
      </w:pPr>
      <w:r w:rsidRPr="003054CF">
        <w:rPr>
          <w:rFonts w:ascii="Times New Roman" w:hAnsi="Times New Roman" w:cs="Times New Roman"/>
          <w:rPrChange w:id="21" w:author="Adrian Barnett" w:date="2019-11-02T14:00:00Z">
            <w:rPr>
              <w:rFonts w:ascii="Times New Roman" w:hAnsi="Times New Roman" w:cs="Times New Roman"/>
            </w:rPr>
          </w:rPrChange>
        </w:rPr>
        <w:br w:type="page"/>
      </w:r>
    </w:p>
    <w:p w14:paraId="0CC36FC5" w14:textId="40A389CB" w:rsidR="00F35E10" w:rsidRPr="003054CF" w:rsidRDefault="00F35E10" w:rsidP="008A6EF9">
      <w:pPr>
        <w:spacing w:line="360" w:lineRule="auto"/>
        <w:rPr>
          <w:rFonts w:ascii="Times New Roman" w:hAnsi="Times New Roman" w:cs="Times New Roman"/>
          <w:b/>
          <w:rPrChange w:id="22" w:author="Adrian Barnett" w:date="2019-11-02T14:00:00Z">
            <w:rPr>
              <w:rFonts w:ascii="Times New Roman" w:hAnsi="Times New Roman" w:cs="Times New Roman"/>
              <w:b/>
            </w:rPr>
          </w:rPrChange>
        </w:rPr>
      </w:pPr>
      <w:r w:rsidRPr="003054CF">
        <w:rPr>
          <w:rFonts w:ascii="Times New Roman" w:hAnsi="Times New Roman" w:cs="Times New Roman"/>
          <w:b/>
          <w:rPrChange w:id="23" w:author="Adrian Barnett" w:date="2019-11-02T14:00:00Z">
            <w:rPr>
              <w:rFonts w:ascii="Times New Roman" w:hAnsi="Times New Roman" w:cs="Times New Roman"/>
              <w:b/>
            </w:rPr>
          </w:rPrChange>
        </w:rPr>
        <w:lastRenderedPageBreak/>
        <w:t>Abstract</w:t>
      </w:r>
    </w:p>
    <w:p w14:paraId="3286F82A" w14:textId="10B29218" w:rsidR="002624F0" w:rsidRPr="003054CF" w:rsidRDefault="002624F0" w:rsidP="008A6EF9">
      <w:pPr>
        <w:pStyle w:val="NormalWeb"/>
        <w:shd w:val="clear" w:color="auto" w:fill="EEEEEE"/>
        <w:spacing w:before="0" w:beforeAutospacing="0" w:after="0" w:afterAutospacing="0" w:line="360" w:lineRule="auto"/>
        <w:textAlignment w:val="baseline"/>
        <w:rPr>
          <w:color w:val="333333"/>
          <w:rPrChange w:id="24" w:author="Adrian Barnett" w:date="2019-11-02T14:00:00Z">
            <w:rPr>
              <w:color w:val="333333"/>
            </w:rPr>
          </w:rPrChange>
        </w:rPr>
      </w:pPr>
      <w:r w:rsidRPr="003054CF">
        <w:rPr>
          <w:rStyle w:val="Strong"/>
          <w:color w:val="333333"/>
          <w:bdr w:val="none" w:sz="0" w:space="0" w:color="auto" w:frame="1"/>
          <w:rPrChange w:id="25" w:author="Adrian Barnett" w:date="2019-11-02T14:00:00Z">
            <w:rPr>
              <w:rStyle w:val="Strong"/>
              <w:color w:val="333333"/>
              <w:bdr w:val="none" w:sz="0" w:space="0" w:color="auto" w:frame="1"/>
            </w:rPr>
          </w:rPrChange>
        </w:rPr>
        <w:t>Objective</w:t>
      </w:r>
      <w:r w:rsidRPr="003054CF">
        <w:rPr>
          <w:color w:val="333333"/>
          <w:rPrChange w:id="26" w:author="Adrian Barnett" w:date="2019-11-02T14:00:00Z">
            <w:rPr>
              <w:color w:val="333333"/>
            </w:rPr>
          </w:rPrChange>
        </w:rPr>
        <w:t> </w:t>
      </w:r>
      <w:r w:rsidR="00284B5A" w:rsidRPr="003054CF">
        <w:rPr>
          <w:color w:val="333333"/>
          <w:rPrChange w:id="27" w:author="Adrian Barnett" w:date="2019-11-02T14:00:00Z">
            <w:rPr>
              <w:color w:val="333333"/>
            </w:rPr>
          </w:rPrChange>
        </w:rPr>
        <w:t>Are researchers</w:t>
      </w:r>
      <w:r w:rsidR="008A716B" w:rsidRPr="003054CF">
        <w:rPr>
          <w:color w:val="333333"/>
          <w:rPrChange w:id="28" w:author="Adrian Barnett" w:date="2019-11-02T14:00:00Z">
            <w:rPr>
              <w:color w:val="333333"/>
            </w:rPr>
          </w:rPrChange>
        </w:rPr>
        <w:t xml:space="preserve"> submitting </w:t>
      </w:r>
      <w:del w:id="29" w:author="Adrian Barnett" w:date="2019-11-02T13:51:00Z">
        <w:r w:rsidR="008A716B" w:rsidRPr="003054CF" w:rsidDel="006D2C43">
          <w:rPr>
            <w:color w:val="333333"/>
            <w:rPrChange w:id="30" w:author="Adrian Barnett" w:date="2019-11-02T14:00:00Z">
              <w:rPr>
                <w:color w:val="333333"/>
              </w:rPr>
            </w:rPrChange>
          </w:rPr>
          <w:delText>papers</w:delText>
        </w:r>
        <w:r w:rsidR="00284B5A" w:rsidRPr="003054CF" w:rsidDel="006D2C43">
          <w:rPr>
            <w:color w:val="333333"/>
            <w:rPrChange w:id="31" w:author="Adrian Barnett" w:date="2019-11-02T14:00:00Z">
              <w:rPr>
                <w:color w:val="333333"/>
              </w:rPr>
            </w:rPrChange>
          </w:rPr>
          <w:delText xml:space="preserve"> </w:delText>
        </w:r>
      </w:del>
      <w:ins w:id="32" w:author="Adrian Barnett" w:date="2019-11-02T13:51:00Z">
        <w:r w:rsidR="006D2C43" w:rsidRPr="003054CF">
          <w:rPr>
            <w:color w:val="333333"/>
            <w:rPrChange w:id="33" w:author="Adrian Barnett" w:date="2019-11-02T14:00:00Z">
              <w:rPr>
                <w:color w:val="333333"/>
              </w:rPr>
            </w:rPrChange>
          </w:rPr>
          <w:t xml:space="preserve">manuscripts </w:t>
        </w:r>
      </w:ins>
      <w:r w:rsidR="00284B5A" w:rsidRPr="003054CF">
        <w:rPr>
          <w:color w:val="333333"/>
          <w:rPrChange w:id="34" w:author="Adrian Barnett" w:date="2019-11-02T14:00:00Z">
            <w:rPr>
              <w:color w:val="333333"/>
            </w:rPr>
          </w:rPrChange>
        </w:rPr>
        <w:t xml:space="preserve">and </w:t>
      </w:r>
      <w:ins w:id="35" w:author="Adrian Barnett" w:date="2019-11-02T13:51:00Z">
        <w:r w:rsidR="006D2C43" w:rsidRPr="003054CF">
          <w:rPr>
            <w:color w:val="333333"/>
            <w:rPrChange w:id="36" w:author="Adrian Barnett" w:date="2019-11-02T14:00:00Z">
              <w:rPr>
                <w:color w:val="333333"/>
              </w:rPr>
            </w:rPrChange>
          </w:rPr>
          <w:t xml:space="preserve">peer </w:t>
        </w:r>
      </w:ins>
      <w:r w:rsidR="00284B5A" w:rsidRPr="003054CF">
        <w:rPr>
          <w:color w:val="333333"/>
          <w:rPrChange w:id="37" w:author="Adrian Barnett" w:date="2019-11-02T14:00:00Z">
            <w:rPr>
              <w:color w:val="333333"/>
            </w:rPr>
          </w:rPrChange>
        </w:rPr>
        <w:t>reviews</w:t>
      </w:r>
      <w:r w:rsidR="008A716B" w:rsidRPr="003054CF">
        <w:rPr>
          <w:color w:val="333333"/>
          <w:rPrChange w:id="38" w:author="Adrian Barnett" w:date="2019-11-02T14:00:00Z">
            <w:rPr>
              <w:color w:val="333333"/>
            </w:rPr>
          </w:rPrChange>
        </w:rPr>
        <w:t xml:space="preserve"> to BMJ </w:t>
      </w:r>
      <w:r w:rsidR="00F35E10" w:rsidRPr="003054CF">
        <w:rPr>
          <w:color w:val="333333"/>
          <w:rPrChange w:id="39" w:author="Adrian Barnett" w:date="2019-11-02T14:00:00Z">
            <w:rPr>
              <w:color w:val="333333"/>
            </w:rPr>
          </w:rPrChange>
        </w:rPr>
        <w:t>journals out-of-hours, and</w:t>
      </w:r>
      <w:r w:rsidR="0043106D" w:rsidRPr="003054CF">
        <w:rPr>
          <w:color w:val="333333"/>
          <w:rPrChange w:id="40" w:author="Adrian Barnett" w:date="2019-11-02T14:00:00Z">
            <w:rPr>
              <w:color w:val="333333"/>
            </w:rPr>
          </w:rPrChange>
        </w:rPr>
        <w:t xml:space="preserve"> has this changed over time</w:t>
      </w:r>
      <w:r w:rsidR="008A716B" w:rsidRPr="003054CF">
        <w:rPr>
          <w:color w:val="333333"/>
          <w:rPrChange w:id="41" w:author="Adrian Barnett" w:date="2019-11-02T14:00:00Z">
            <w:rPr>
              <w:color w:val="333333"/>
            </w:rPr>
          </w:rPrChange>
        </w:rPr>
        <w:t>?</w:t>
      </w:r>
      <w:r w:rsidRPr="003054CF">
        <w:rPr>
          <w:color w:val="333333"/>
          <w:rPrChange w:id="42" w:author="Adrian Barnett" w:date="2019-11-02T14:00:00Z">
            <w:rPr>
              <w:color w:val="333333"/>
            </w:rPr>
          </w:rPrChange>
        </w:rPr>
        <w:t xml:space="preserve"> </w:t>
      </w:r>
    </w:p>
    <w:p w14:paraId="7EEB44E3" w14:textId="4211950C" w:rsidR="002624F0" w:rsidRPr="003054CF" w:rsidRDefault="002624F0" w:rsidP="008A6EF9">
      <w:pPr>
        <w:pStyle w:val="NormalWeb"/>
        <w:shd w:val="clear" w:color="auto" w:fill="EEEEEE"/>
        <w:spacing w:before="0" w:beforeAutospacing="0" w:after="0" w:afterAutospacing="0" w:line="360" w:lineRule="auto"/>
        <w:textAlignment w:val="baseline"/>
        <w:rPr>
          <w:color w:val="333333"/>
          <w:rPrChange w:id="43" w:author="Adrian Barnett" w:date="2019-11-02T14:00:00Z">
            <w:rPr>
              <w:color w:val="333333"/>
            </w:rPr>
          </w:rPrChange>
        </w:rPr>
      </w:pPr>
      <w:r w:rsidRPr="003054CF">
        <w:rPr>
          <w:rStyle w:val="Strong"/>
          <w:color w:val="333333"/>
          <w:bdr w:val="none" w:sz="0" w:space="0" w:color="auto" w:frame="1"/>
          <w:rPrChange w:id="44" w:author="Adrian Barnett" w:date="2019-11-02T14:00:00Z">
            <w:rPr>
              <w:rStyle w:val="Strong"/>
              <w:color w:val="333333"/>
              <w:bdr w:val="none" w:sz="0" w:space="0" w:color="auto" w:frame="1"/>
            </w:rPr>
          </w:rPrChange>
        </w:rPr>
        <w:t>Design</w:t>
      </w:r>
      <w:r w:rsidRPr="003054CF">
        <w:rPr>
          <w:color w:val="333333"/>
          <w:rPrChange w:id="45" w:author="Adrian Barnett" w:date="2019-11-02T14:00:00Z">
            <w:rPr>
              <w:color w:val="333333"/>
            </w:rPr>
          </w:rPrChange>
        </w:rPr>
        <w:t xml:space="preserve"> An </w:t>
      </w:r>
      <w:r w:rsidR="00284B5A" w:rsidRPr="003054CF">
        <w:rPr>
          <w:color w:val="333333"/>
          <w:rPrChange w:id="46" w:author="Adrian Barnett" w:date="2019-11-02T14:00:00Z">
            <w:rPr>
              <w:color w:val="333333"/>
            </w:rPr>
          </w:rPrChange>
        </w:rPr>
        <w:t xml:space="preserve">observational study of </w:t>
      </w:r>
      <w:del w:id="47" w:author="Adrian Barnett" w:date="2019-11-02T13:51:00Z">
        <w:r w:rsidR="00284B5A" w:rsidRPr="003054CF" w:rsidDel="006D2C43">
          <w:rPr>
            <w:color w:val="333333"/>
            <w:rPrChange w:id="48" w:author="Adrian Barnett" w:date="2019-11-02T14:00:00Z">
              <w:rPr>
                <w:color w:val="333333"/>
              </w:rPr>
            </w:rPrChange>
          </w:rPr>
          <w:delText xml:space="preserve">submitted </w:delText>
        </w:r>
      </w:del>
      <w:r w:rsidR="00A16CB6" w:rsidRPr="003054CF">
        <w:rPr>
          <w:color w:val="333333"/>
          <w:rPrChange w:id="49" w:author="Adrian Barnett" w:date="2019-11-02T14:00:00Z">
            <w:rPr>
              <w:color w:val="333333"/>
            </w:rPr>
          </w:rPrChange>
        </w:rPr>
        <w:t xml:space="preserve">research </w:t>
      </w:r>
      <w:ins w:id="50" w:author="Adrian Barnett" w:date="2019-11-02T13:51:00Z">
        <w:r w:rsidR="006D2C43" w:rsidRPr="003054CF">
          <w:rPr>
            <w:color w:val="333333"/>
            <w:rPrChange w:id="51" w:author="Adrian Barnett" w:date="2019-11-02T14:00:00Z">
              <w:rPr>
                <w:color w:val="333333"/>
              </w:rPr>
            </w:rPrChange>
          </w:rPr>
          <w:t>manuscripts</w:t>
        </w:r>
      </w:ins>
      <w:del w:id="52" w:author="Adrian Barnett" w:date="2019-11-02T13:51:00Z">
        <w:r w:rsidR="00284B5A" w:rsidRPr="003054CF" w:rsidDel="006D2C43">
          <w:rPr>
            <w:color w:val="333333"/>
            <w:rPrChange w:id="53" w:author="Adrian Barnett" w:date="2019-11-02T14:00:00Z">
              <w:rPr>
                <w:color w:val="333333"/>
              </w:rPr>
            </w:rPrChange>
          </w:rPr>
          <w:delText>papers</w:delText>
        </w:r>
      </w:del>
      <w:r w:rsidR="00284B5A" w:rsidRPr="003054CF">
        <w:rPr>
          <w:color w:val="333333"/>
          <w:rPrChange w:id="54" w:author="Adrian Barnett" w:date="2019-11-02T14:00:00Z">
            <w:rPr>
              <w:color w:val="333333"/>
            </w:rPr>
          </w:rPrChange>
        </w:rPr>
        <w:t xml:space="preserve"> and </w:t>
      </w:r>
      <w:r w:rsidR="00A16CB6" w:rsidRPr="003054CF">
        <w:rPr>
          <w:color w:val="333333"/>
          <w:rPrChange w:id="55" w:author="Adrian Barnett" w:date="2019-11-02T14:00:00Z">
            <w:rPr>
              <w:color w:val="333333"/>
            </w:rPr>
          </w:rPrChange>
        </w:rPr>
        <w:t xml:space="preserve">peer </w:t>
      </w:r>
      <w:r w:rsidR="00284B5A" w:rsidRPr="003054CF">
        <w:rPr>
          <w:color w:val="333333"/>
          <w:rPrChange w:id="56" w:author="Adrian Barnett" w:date="2019-11-02T14:00:00Z">
            <w:rPr>
              <w:color w:val="333333"/>
            </w:rPr>
          </w:rPrChange>
        </w:rPr>
        <w:t xml:space="preserve">reviews </w:t>
      </w:r>
      <w:ins w:id="57" w:author="Adrian Barnett" w:date="2019-11-02T13:51:00Z">
        <w:r w:rsidR="006D2C43" w:rsidRPr="003054CF">
          <w:rPr>
            <w:color w:val="333333"/>
            <w:rPrChange w:id="58" w:author="Adrian Barnett" w:date="2019-11-02T14:00:00Z">
              <w:rPr>
                <w:color w:val="333333"/>
              </w:rPr>
            </w:rPrChange>
          </w:rPr>
          <w:t xml:space="preserve">submitted </w:t>
        </w:r>
      </w:ins>
      <w:r w:rsidR="00284B5A" w:rsidRPr="003054CF">
        <w:rPr>
          <w:color w:val="333333"/>
          <w:rPrChange w:id="59" w:author="Adrian Barnett" w:date="2019-11-02T14:00:00Z">
            <w:rPr>
              <w:color w:val="333333"/>
            </w:rPr>
          </w:rPrChange>
        </w:rPr>
        <w:t xml:space="preserve">between 2012 </w:t>
      </w:r>
      <w:r w:rsidR="00266BEF" w:rsidRPr="003054CF">
        <w:rPr>
          <w:color w:val="333333"/>
          <w:rPrChange w:id="60" w:author="Adrian Barnett" w:date="2019-11-02T14:00:00Z">
            <w:rPr>
              <w:color w:val="333333"/>
            </w:rPr>
          </w:rPrChange>
        </w:rPr>
        <w:t>and</w:t>
      </w:r>
      <w:r w:rsidR="00284B5A" w:rsidRPr="003054CF">
        <w:rPr>
          <w:color w:val="333333"/>
          <w:rPrChange w:id="61" w:author="Adrian Barnett" w:date="2019-11-02T14:00:00Z">
            <w:rPr>
              <w:color w:val="333333"/>
            </w:rPr>
          </w:rPrChange>
        </w:rPr>
        <w:t xml:space="preserve"> </w:t>
      </w:r>
      <w:r w:rsidR="008A716B" w:rsidRPr="003054CF">
        <w:rPr>
          <w:color w:val="333333"/>
          <w:rPrChange w:id="62" w:author="Adrian Barnett" w:date="2019-11-02T14:00:00Z">
            <w:rPr>
              <w:color w:val="333333"/>
            </w:rPr>
          </w:rPrChange>
        </w:rPr>
        <w:t>201</w:t>
      </w:r>
      <w:ins w:id="63" w:author="Adrian Barnett" w:date="2019-11-02T13:51:00Z">
        <w:r w:rsidR="006D2C43" w:rsidRPr="003054CF">
          <w:rPr>
            <w:color w:val="333333"/>
            <w:rPrChange w:id="64" w:author="Adrian Barnett" w:date="2019-11-02T14:00:00Z">
              <w:rPr>
                <w:color w:val="333333"/>
              </w:rPr>
            </w:rPrChange>
          </w:rPr>
          <w:t>9</w:t>
        </w:r>
      </w:ins>
      <w:del w:id="65" w:author="Adrian Barnett" w:date="2019-11-02T13:51:00Z">
        <w:r w:rsidR="008A716B" w:rsidRPr="003054CF" w:rsidDel="006D2C43">
          <w:rPr>
            <w:color w:val="333333"/>
            <w:rPrChange w:id="66" w:author="Adrian Barnett" w:date="2019-11-02T14:00:00Z">
              <w:rPr>
                <w:color w:val="333333"/>
              </w:rPr>
            </w:rPrChange>
          </w:rPr>
          <w:delText>8</w:delText>
        </w:r>
      </w:del>
      <w:r w:rsidR="00284B5A" w:rsidRPr="003054CF">
        <w:rPr>
          <w:color w:val="333333"/>
          <w:rPrChange w:id="67" w:author="Adrian Barnett" w:date="2019-11-02T14:00:00Z">
            <w:rPr>
              <w:color w:val="333333"/>
            </w:rPr>
          </w:rPrChange>
        </w:rPr>
        <w:t xml:space="preserve"> where an author’s address could be geocoded.</w:t>
      </w:r>
    </w:p>
    <w:p w14:paraId="22BEAC4E" w14:textId="34ADFC9A" w:rsidR="002624F0" w:rsidRPr="003054CF" w:rsidRDefault="002624F0" w:rsidP="008A6EF9">
      <w:pPr>
        <w:pStyle w:val="NormalWeb"/>
        <w:shd w:val="clear" w:color="auto" w:fill="EEEEEE"/>
        <w:spacing w:before="0" w:beforeAutospacing="0" w:after="0" w:afterAutospacing="0" w:line="360" w:lineRule="auto"/>
        <w:textAlignment w:val="baseline"/>
        <w:rPr>
          <w:color w:val="333333"/>
          <w:rPrChange w:id="68" w:author="Adrian Barnett" w:date="2019-11-02T14:00:00Z">
            <w:rPr>
              <w:color w:val="333333"/>
            </w:rPr>
          </w:rPrChange>
        </w:rPr>
      </w:pPr>
      <w:r w:rsidRPr="003054CF">
        <w:rPr>
          <w:rStyle w:val="Strong"/>
          <w:color w:val="333333"/>
          <w:bdr w:val="none" w:sz="0" w:space="0" w:color="auto" w:frame="1"/>
          <w:rPrChange w:id="69" w:author="Adrian Barnett" w:date="2019-11-02T14:00:00Z">
            <w:rPr>
              <w:rStyle w:val="Strong"/>
              <w:color w:val="333333"/>
              <w:bdr w:val="none" w:sz="0" w:space="0" w:color="auto" w:frame="1"/>
            </w:rPr>
          </w:rPrChange>
        </w:rPr>
        <w:t>Setting</w:t>
      </w:r>
      <w:r w:rsidRPr="003054CF">
        <w:rPr>
          <w:color w:val="333333"/>
          <w:rPrChange w:id="70" w:author="Adrian Barnett" w:date="2019-11-02T14:00:00Z">
            <w:rPr>
              <w:color w:val="333333"/>
            </w:rPr>
          </w:rPrChange>
        </w:rPr>
        <w:t> The online BMJ submission system</w:t>
      </w:r>
      <w:r w:rsidR="00284B5A" w:rsidRPr="003054CF">
        <w:rPr>
          <w:color w:val="333333"/>
          <w:rPrChange w:id="71" w:author="Adrian Barnett" w:date="2019-11-02T14:00:00Z">
            <w:rPr>
              <w:color w:val="333333"/>
            </w:rPr>
          </w:rPrChange>
        </w:rPr>
        <w:t>s</w:t>
      </w:r>
      <w:r w:rsidR="004833DA" w:rsidRPr="003054CF">
        <w:rPr>
          <w:color w:val="333333"/>
          <w:rPrChange w:id="72" w:author="Adrian Barnett" w:date="2019-11-02T14:00:00Z">
            <w:rPr>
              <w:color w:val="333333"/>
            </w:rPr>
          </w:rPrChange>
        </w:rPr>
        <w:t xml:space="preserve"> for two large general medical journals</w:t>
      </w:r>
    </w:p>
    <w:p w14:paraId="772249EA" w14:textId="0984B71F" w:rsidR="002624F0" w:rsidRPr="003054CF" w:rsidRDefault="002624F0" w:rsidP="008A6EF9">
      <w:pPr>
        <w:pStyle w:val="NormalWeb"/>
        <w:shd w:val="clear" w:color="auto" w:fill="EEEEEE"/>
        <w:spacing w:before="0" w:beforeAutospacing="0" w:after="0" w:afterAutospacing="0" w:line="360" w:lineRule="auto"/>
        <w:textAlignment w:val="baseline"/>
        <w:rPr>
          <w:color w:val="333333"/>
          <w:rPrChange w:id="73" w:author="Adrian Barnett" w:date="2019-11-02T14:00:00Z">
            <w:rPr>
              <w:color w:val="333333"/>
            </w:rPr>
          </w:rPrChange>
        </w:rPr>
      </w:pPr>
      <w:r w:rsidRPr="003054CF">
        <w:rPr>
          <w:rStyle w:val="Strong"/>
          <w:color w:val="333333"/>
          <w:bdr w:val="none" w:sz="0" w:space="0" w:color="auto" w:frame="1"/>
          <w:rPrChange w:id="74" w:author="Adrian Barnett" w:date="2019-11-02T14:00:00Z">
            <w:rPr>
              <w:rStyle w:val="Strong"/>
              <w:color w:val="333333"/>
              <w:bdr w:val="none" w:sz="0" w:space="0" w:color="auto" w:frame="1"/>
            </w:rPr>
          </w:rPrChange>
        </w:rPr>
        <w:t>Main outcome measures</w:t>
      </w:r>
      <w:r w:rsidRPr="003054CF">
        <w:rPr>
          <w:color w:val="333333"/>
          <w:rPrChange w:id="75" w:author="Adrian Barnett" w:date="2019-11-02T14:00:00Z">
            <w:rPr>
              <w:color w:val="333333"/>
            </w:rPr>
          </w:rPrChange>
        </w:rPr>
        <w:t> </w:t>
      </w:r>
      <w:del w:id="76" w:author="Adrian Barnett" w:date="2019-11-02T13:52:00Z">
        <w:r w:rsidR="00F35E10" w:rsidRPr="003054CF" w:rsidDel="006D2C43">
          <w:rPr>
            <w:color w:val="333333"/>
            <w:rPrChange w:id="77" w:author="Adrian Barnett" w:date="2019-11-02T14:00:00Z">
              <w:rPr>
                <w:color w:val="333333"/>
              </w:rPr>
            </w:rPrChange>
          </w:rPr>
          <w:delText>Out-of-hours submissions</w:delText>
        </w:r>
      </w:del>
      <w:ins w:id="78" w:author="Adrian Barnett" w:date="2019-11-02T13:52:00Z">
        <w:r w:rsidR="006D2C43" w:rsidRPr="003054CF">
          <w:rPr>
            <w:color w:val="333333"/>
            <w:rPrChange w:id="79" w:author="Adrian Barnett" w:date="2019-11-02T14:00:00Z">
              <w:rPr>
                <w:color w:val="333333"/>
              </w:rPr>
            </w:rPrChange>
          </w:rPr>
          <w:t>Manuscript and</w:t>
        </w:r>
      </w:ins>
      <w:del w:id="80" w:author="Adrian Barnett" w:date="2019-11-02T13:52:00Z">
        <w:r w:rsidR="00F35E10" w:rsidRPr="003054CF" w:rsidDel="006D2C43">
          <w:rPr>
            <w:color w:val="333333"/>
            <w:rPrChange w:id="81" w:author="Adrian Barnett" w:date="2019-11-02T14:00:00Z">
              <w:rPr>
                <w:color w:val="333333"/>
              </w:rPr>
            </w:rPrChange>
          </w:rPr>
          <w:delText xml:space="preserve"> or</w:delText>
        </w:r>
      </w:del>
      <w:ins w:id="82" w:author="Adrian Barnett" w:date="2019-11-02T13:52:00Z">
        <w:r w:rsidR="006D2C43" w:rsidRPr="003054CF">
          <w:rPr>
            <w:color w:val="333333"/>
            <w:rPrChange w:id="83" w:author="Adrian Barnett" w:date="2019-11-02T14:00:00Z">
              <w:rPr>
                <w:color w:val="333333"/>
              </w:rPr>
            </w:rPrChange>
          </w:rPr>
          <w:t xml:space="preserve"> peer</w:t>
        </w:r>
      </w:ins>
      <w:r w:rsidR="00F35E10" w:rsidRPr="003054CF">
        <w:rPr>
          <w:color w:val="333333"/>
          <w:rPrChange w:id="84" w:author="Adrian Barnett" w:date="2019-11-02T14:00:00Z">
            <w:rPr>
              <w:color w:val="333333"/>
            </w:rPr>
          </w:rPrChange>
        </w:rPr>
        <w:t xml:space="preserve"> reviews on weekends, </w:t>
      </w:r>
      <w:del w:id="85" w:author="Adrian Barnett" w:date="2019-11-02T13:53:00Z">
        <w:r w:rsidR="00F35E10" w:rsidRPr="003054CF" w:rsidDel="006D2C43">
          <w:rPr>
            <w:color w:val="333333"/>
            <w:rPrChange w:id="86" w:author="Adrian Barnett" w:date="2019-11-02T14:00:00Z">
              <w:rPr>
                <w:color w:val="333333"/>
              </w:rPr>
            </w:rPrChange>
          </w:rPr>
          <w:delText>early morning</w:delText>
        </w:r>
        <w:r w:rsidR="002F7515" w:rsidRPr="003054CF" w:rsidDel="006D2C43">
          <w:rPr>
            <w:color w:val="333333"/>
            <w:rPrChange w:id="87" w:author="Adrian Barnett" w:date="2019-11-02T14:00:00Z">
              <w:rPr>
                <w:color w:val="333333"/>
              </w:rPr>
            </w:rPrChange>
          </w:rPr>
          <w:delText>s</w:delText>
        </w:r>
        <w:r w:rsidR="00F35E10" w:rsidRPr="003054CF" w:rsidDel="006D2C43">
          <w:rPr>
            <w:color w:val="333333"/>
            <w:rPrChange w:id="88" w:author="Adrian Barnett" w:date="2019-11-02T14:00:00Z">
              <w:rPr>
                <w:color w:val="333333"/>
              </w:rPr>
            </w:rPrChange>
          </w:rPr>
          <w:delText xml:space="preserve"> / late nights, or </w:delText>
        </w:r>
      </w:del>
      <w:r w:rsidR="00F35E10" w:rsidRPr="003054CF">
        <w:rPr>
          <w:color w:val="333333"/>
          <w:rPrChange w:id="89" w:author="Adrian Barnett" w:date="2019-11-02T14:00:00Z">
            <w:rPr>
              <w:color w:val="333333"/>
            </w:rPr>
          </w:rPrChange>
        </w:rPr>
        <w:t>national holidays</w:t>
      </w:r>
      <w:ins w:id="90" w:author="Adrian Barnett" w:date="2019-11-02T13:53:00Z">
        <w:r w:rsidR="006D2C43" w:rsidRPr="003054CF">
          <w:rPr>
            <w:color w:val="333333"/>
            <w:rPrChange w:id="91" w:author="Adrian Barnett" w:date="2019-11-02T14:00:00Z">
              <w:rPr>
                <w:color w:val="333333"/>
              </w:rPr>
            </w:rPrChange>
          </w:rPr>
          <w:t>, and by hour of day (to determine early mornings and late nights)</w:t>
        </w:r>
      </w:ins>
      <w:r w:rsidR="00F35E10" w:rsidRPr="003054CF">
        <w:rPr>
          <w:color w:val="333333"/>
          <w:rPrChange w:id="92" w:author="Adrian Barnett" w:date="2019-11-02T14:00:00Z">
            <w:rPr>
              <w:color w:val="333333"/>
            </w:rPr>
          </w:rPrChange>
        </w:rPr>
        <w:t>.</w:t>
      </w:r>
    </w:p>
    <w:p w14:paraId="797A9143" w14:textId="59BFF02D" w:rsidR="002624F0" w:rsidRPr="003054CF" w:rsidRDefault="002624F0" w:rsidP="008A6EF9">
      <w:pPr>
        <w:pStyle w:val="NormalWeb"/>
        <w:shd w:val="clear" w:color="auto" w:fill="EEEEEE"/>
        <w:spacing w:before="0" w:beforeAutospacing="0" w:after="0" w:afterAutospacing="0" w:line="360" w:lineRule="auto"/>
        <w:textAlignment w:val="baseline"/>
        <w:rPr>
          <w:color w:val="333333"/>
          <w:rPrChange w:id="93" w:author="Adrian Barnett" w:date="2019-11-02T14:00:00Z">
            <w:rPr>
              <w:color w:val="333333"/>
            </w:rPr>
          </w:rPrChange>
        </w:rPr>
      </w:pPr>
      <w:r w:rsidRPr="003054CF">
        <w:rPr>
          <w:rStyle w:val="Strong"/>
          <w:color w:val="333333"/>
          <w:bdr w:val="none" w:sz="0" w:space="0" w:color="auto" w:frame="1"/>
          <w:rPrChange w:id="94" w:author="Adrian Barnett" w:date="2019-11-02T14:00:00Z">
            <w:rPr>
              <w:rStyle w:val="Strong"/>
              <w:color w:val="333333"/>
              <w:bdr w:val="none" w:sz="0" w:space="0" w:color="auto" w:frame="1"/>
            </w:rPr>
          </w:rPrChange>
        </w:rPr>
        <w:t>Methods</w:t>
      </w:r>
      <w:r w:rsidR="00284B5A" w:rsidRPr="003054CF">
        <w:rPr>
          <w:rStyle w:val="Strong"/>
          <w:b w:val="0"/>
          <w:color w:val="333333"/>
          <w:bdr w:val="none" w:sz="0" w:space="0" w:color="auto" w:frame="1"/>
          <w:rPrChange w:id="95" w:author="Adrian Barnett" w:date="2019-11-02T14:00:00Z">
            <w:rPr>
              <w:rStyle w:val="Strong"/>
              <w:b w:val="0"/>
              <w:color w:val="333333"/>
              <w:bdr w:val="none" w:sz="0" w:space="0" w:color="auto" w:frame="1"/>
            </w:rPr>
          </w:rPrChange>
        </w:rPr>
        <w:t xml:space="preserve"> </w:t>
      </w:r>
      <w:r w:rsidR="003403EB" w:rsidRPr="003054CF">
        <w:rPr>
          <w:rStyle w:val="Strong"/>
          <w:b w:val="0"/>
          <w:color w:val="333333"/>
          <w:bdr w:val="none" w:sz="0" w:space="0" w:color="auto" w:frame="1"/>
          <w:rPrChange w:id="96" w:author="Adrian Barnett" w:date="2019-11-02T14:00:00Z">
            <w:rPr>
              <w:rStyle w:val="Strong"/>
              <w:b w:val="0"/>
              <w:color w:val="333333"/>
              <w:bdr w:val="none" w:sz="0" w:space="0" w:color="auto" w:frame="1"/>
            </w:rPr>
          </w:rPrChange>
        </w:rPr>
        <w:t>Logistic regression</w:t>
      </w:r>
      <w:r w:rsidR="00284B5A" w:rsidRPr="003054CF">
        <w:rPr>
          <w:rStyle w:val="Strong"/>
          <w:b w:val="0"/>
          <w:color w:val="333333"/>
          <w:bdr w:val="none" w:sz="0" w:space="0" w:color="auto" w:frame="1"/>
          <w:rPrChange w:id="97" w:author="Adrian Barnett" w:date="2019-11-02T14:00:00Z">
            <w:rPr>
              <w:rStyle w:val="Strong"/>
              <w:b w:val="0"/>
              <w:color w:val="333333"/>
              <w:bdr w:val="none" w:sz="0" w:space="0" w:color="auto" w:frame="1"/>
            </w:rPr>
          </w:rPrChange>
        </w:rPr>
        <w:t xml:space="preserve"> to </w:t>
      </w:r>
      <w:r w:rsidR="00F35E10" w:rsidRPr="003054CF">
        <w:rPr>
          <w:rStyle w:val="Strong"/>
          <w:b w:val="0"/>
          <w:color w:val="333333"/>
          <w:bdr w:val="none" w:sz="0" w:space="0" w:color="auto" w:frame="1"/>
          <w:rPrChange w:id="98" w:author="Adrian Barnett" w:date="2019-11-02T14:00:00Z">
            <w:rPr>
              <w:rStyle w:val="Strong"/>
              <w:b w:val="0"/>
              <w:color w:val="333333"/>
              <w:bdr w:val="none" w:sz="0" w:space="0" w:color="auto" w:frame="1"/>
            </w:rPr>
          </w:rPrChange>
        </w:rPr>
        <w:t>estimate</w:t>
      </w:r>
      <w:r w:rsidR="00284B5A" w:rsidRPr="003054CF">
        <w:rPr>
          <w:rStyle w:val="Strong"/>
          <w:b w:val="0"/>
          <w:color w:val="333333"/>
          <w:bdr w:val="none" w:sz="0" w:space="0" w:color="auto" w:frame="1"/>
          <w:rPrChange w:id="99" w:author="Adrian Barnett" w:date="2019-11-02T14:00:00Z">
            <w:rPr>
              <w:rStyle w:val="Strong"/>
              <w:b w:val="0"/>
              <w:color w:val="333333"/>
              <w:bdr w:val="none" w:sz="0" w:space="0" w:color="auto" w:frame="1"/>
            </w:rPr>
          </w:rPrChange>
        </w:rPr>
        <w:t xml:space="preserve"> the probability of </w:t>
      </w:r>
      <w:del w:id="100" w:author="Adrian Barnett" w:date="2019-11-02T13:54:00Z">
        <w:r w:rsidR="00F35E10" w:rsidRPr="003054CF" w:rsidDel="006D2C43">
          <w:rPr>
            <w:rStyle w:val="Strong"/>
            <w:b w:val="0"/>
            <w:color w:val="333333"/>
            <w:bdr w:val="none" w:sz="0" w:space="0" w:color="auto" w:frame="1"/>
            <w:rPrChange w:id="101" w:author="Adrian Barnett" w:date="2019-11-02T14:00:00Z">
              <w:rPr>
                <w:rStyle w:val="Strong"/>
                <w:b w:val="0"/>
                <w:color w:val="333333"/>
                <w:bdr w:val="none" w:sz="0" w:space="0" w:color="auto" w:frame="1"/>
              </w:rPr>
            </w:rPrChange>
          </w:rPr>
          <w:delText>out-of-hours</w:delText>
        </w:r>
      </w:del>
      <w:ins w:id="102" w:author="Adrian Barnett" w:date="2019-11-02T13:54:00Z">
        <w:r w:rsidR="006D2C43" w:rsidRPr="003054CF">
          <w:rPr>
            <w:rStyle w:val="Strong"/>
            <w:b w:val="0"/>
            <w:color w:val="333333"/>
            <w:bdr w:val="none" w:sz="0" w:space="0" w:color="auto" w:frame="1"/>
            <w:rPrChange w:id="103" w:author="Adrian Barnett" w:date="2019-11-02T14:00:00Z">
              <w:rPr>
                <w:rStyle w:val="Strong"/>
                <w:b w:val="0"/>
                <w:color w:val="333333"/>
                <w:bdr w:val="none" w:sz="0" w:space="0" w:color="auto" w:frame="1"/>
              </w:rPr>
            </w:rPrChange>
          </w:rPr>
          <w:t>manuscript and peer review</w:t>
        </w:r>
      </w:ins>
      <w:r w:rsidR="00F35E10" w:rsidRPr="003054CF">
        <w:rPr>
          <w:rStyle w:val="Strong"/>
          <w:b w:val="0"/>
          <w:color w:val="333333"/>
          <w:bdr w:val="none" w:sz="0" w:space="0" w:color="auto" w:frame="1"/>
          <w:rPrChange w:id="104" w:author="Adrian Barnett" w:date="2019-11-02T14:00:00Z">
            <w:rPr>
              <w:rStyle w:val="Strong"/>
              <w:b w:val="0"/>
              <w:color w:val="333333"/>
              <w:bdr w:val="none" w:sz="0" w:space="0" w:color="auto" w:frame="1"/>
            </w:rPr>
          </w:rPrChange>
        </w:rPr>
        <w:t xml:space="preserve"> </w:t>
      </w:r>
      <w:r w:rsidR="00284B5A" w:rsidRPr="003054CF">
        <w:rPr>
          <w:rStyle w:val="Strong"/>
          <w:b w:val="0"/>
          <w:color w:val="333333"/>
          <w:bdr w:val="none" w:sz="0" w:space="0" w:color="auto" w:frame="1"/>
          <w:rPrChange w:id="105" w:author="Adrian Barnett" w:date="2019-11-02T14:00:00Z">
            <w:rPr>
              <w:rStyle w:val="Strong"/>
              <w:b w:val="0"/>
              <w:color w:val="333333"/>
              <w:bdr w:val="none" w:sz="0" w:space="0" w:color="auto" w:frame="1"/>
            </w:rPr>
          </w:rPrChange>
        </w:rPr>
        <w:t xml:space="preserve">submissions </w:t>
      </w:r>
      <w:ins w:id="106" w:author="Adrian Barnett" w:date="2019-11-02T13:54:00Z">
        <w:r w:rsidR="006D2C43" w:rsidRPr="003054CF">
          <w:rPr>
            <w:rStyle w:val="Strong"/>
            <w:b w:val="0"/>
            <w:color w:val="333333"/>
            <w:bdr w:val="none" w:sz="0" w:space="0" w:color="auto" w:frame="1"/>
            <w:rPrChange w:id="107" w:author="Adrian Barnett" w:date="2019-11-02T14:00:00Z">
              <w:rPr>
                <w:rStyle w:val="Strong"/>
                <w:b w:val="0"/>
                <w:color w:val="333333"/>
                <w:bdr w:val="none" w:sz="0" w:space="0" w:color="auto" w:frame="1"/>
              </w:rPr>
            </w:rPrChange>
          </w:rPr>
          <w:t xml:space="preserve">on weekends or holidays using </w:t>
        </w:r>
      </w:ins>
      <w:del w:id="108" w:author="Adrian Barnett" w:date="2019-11-02T13:54:00Z">
        <w:r w:rsidR="00284B5A" w:rsidRPr="003054CF" w:rsidDel="006D2C43">
          <w:rPr>
            <w:rStyle w:val="Strong"/>
            <w:b w:val="0"/>
            <w:color w:val="333333"/>
            <w:bdr w:val="none" w:sz="0" w:space="0" w:color="auto" w:frame="1"/>
            <w:rPrChange w:id="109" w:author="Adrian Barnett" w:date="2019-11-02T14:00:00Z">
              <w:rPr>
                <w:rStyle w:val="Strong"/>
                <w:b w:val="0"/>
                <w:color w:val="333333"/>
                <w:bdr w:val="none" w:sz="0" w:space="0" w:color="auto" w:frame="1"/>
              </w:rPr>
            </w:rPrChange>
          </w:rPr>
          <w:delText xml:space="preserve">and reviews. </w:delText>
        </w:r>
        <w:r w:rsidR="00A85305" w:rsidRPr="003054CF" w:rsidDel="006D2C43">
          <w:rPr>
            <w:rStyle w:val="Strong"/>
            <w:b w:val="0"/>
            <w:color w:val="333333"/>
            <w:bdr w:val="none" w:sz="0" w:space="0" w:color="auto" w:frame="1"/>
            <w:rPrChange w:id="110" w:author="Adrian Barnett" w:date="2019-11-02T14:00:00Z">
              <w:rPr>
                <w:rStyle w:val="Strong"/>
                <w:b w:val="0"/>
                <w:color w:val="333333"/>
                <w:bdr w:val="none" w:sz="0" w:space="0" w:color="auto" w:frame="1"/>
              </w:rPr>
            </w:rPrChange>
          </w:rPr>
          <w:delText xml:space="preserve">The regression model had </w:delText>
        </w:r>
      </w:del>
      <w:r w:rsidR="00A85305" w:rsidRPr="003054CF">
        <w:rPr>
          <w:rStyle w:val="Strong"/>
          <w:b w:val="0"/>
          <w:color w:val="333333"/>
          <w:bdr w:val="none" w:sz="0" w:space="0" w:color="auto" w:frame="1"/>
          <w:rPrChange w:id="111" w:author="Adrian Barnett" w:date="2019-11-02T14:00:00Z">
            <w:rPr>
              <w:rStyle w:val="Strong"/>
              <w:b w:val="0"/>
              <w:color w:val="333333"/>
              <w:bdr w:val="none" w:sz="0" w:space="0" w:color="auto" w:frame="1"/>
            </w:rPr>
          </w:rPrChange>
        </w:rPr>
        <w:t>a</w:t>
      </w:r>
      <w:r w:rsidR="00284B5A" w:rsidRPr="003054CF">
        <w:rPr>
          <w:rStyle w:val="Strong"/>
          <w:b w:val="0"/>
          <w:color w:val="333333"/>
          <w:bdr w:val="none" w:sz="0" w:space="0" w:color="auto" w:frame="1"/>
          <w:rPrChange w:id="112" w:author="Adrian Barnett" w:date="2019-11-02T14:00:00Z">
            <w:rPr>
              <w:rStyle w:val="Strong"/>
              <w:b w:val="0"/>
              <w:color w:val="333333"/>
              <w:bdr w:val="none" w:sz="0" w:space="0" w:color="auto" w:frame="1"/>
            </w:rPr>
          </w:rPrChange>
        </w:rPr>
        <w:t xml:space="preserve"> linear trend over time with a country-specific intercept</w:t>
      </w:r>
      <w:r w:rsidR="003403EB" w:rsidRPr="003054CF">
        <w:rPr>
          <w:rStyle w:val="Strong"/>
          <w:b w:val="0"/>
          <w:color w:val="333333"/>
          <w:bdr w:val="none" w:sz="0" w:space="0" w:color="auto" w:frame="1"/>
          <w:rPrChange w:id="113" w:author="Adrian Barnett" w:date="2019-11-02T14:00:00Z">
            <w:rPr>
              <w:rStyle w:val="Strong"/>
              <w:b w:val="0"/>
              <w:color w:val="333333"/>
              <w:bdr w:val="none" w:sz="0" w:space="0" w:color="auto" w:frame="1"/>
            </w:rPr>
          </w:rPrChange>
        </w:rPr>
        <w:t>,</w:t>
      </w:r>
      <w:r w:rsidR="00284B5A" w:rsidRPr="003054CF">
        <w:rPr>
          <w:rStyle w:val="Strong"/>
          <w:b w:val="0"/>
          <w:color w:val="333333"/>
          <w:bdr w:val="none" w:sz="0" w:space="0" w:color="auto" w:frame="1"/>
          <w:rPrChange w:id="114" w:author="Adrian Barnett" w:date="2019-11-02T14:00:00Z">
            <w:rPr>
              <w:rStyle w:val="Strong"/>
              <w:b w:val="0"/>
              <w:color w:val="333333"/>
              <w:bdr w:val="none" w:sz="0" w:space="0" w:color="auto" w:frame="1"/>
            </w:rPr>
          </w:rPrChange>
        </w:rPr>
        <w:t xml:space="preserve"> and country-specific trend over time if this improved model fit.</w:t>
      </w:r>
      <w:ins w:id="115" w:author="Adrian Barnett" w:date="2019-11-02T13:54:00Z">
        <w:r w:rsidR="006D2C43" w:rsidRPr="003054CF">
          <w:rPr>
            <w:rStyle w:val="Strong"/>
            <w:b w:val="0"/>
            <w:color w:val="333333"/>
            <w:bdr w:val="none" w:sz="0" w:space="0" w:color="auto" w:frame="1"/>
            <w:rPrChange w:id="116" w:author="Adrian Barnett" w:date="2019-11-02T14:00:00Z">
              <w:rPr>
                <w:rStyle w:val="Strong"/>
                <w:b w:val="0"/>
                <w:color w:val="333333"/>
                <w:bdr w:val="none" w:sz="0" w:space="0" w:color="auto" w:frame="1"/>
              </w:rPr>
            </w:rPrChange>
          </w:rPr>
          <w:t xml:space="preserve"> The hour of day analysis modelled an overall pattern over the 24-hour clock with smooth differences from the overall pattern for each country.</w:t>
        </w:r>
      </w:ins>
    </w:p>
    <w:p w14:paraId="6A1FEE6F" w14:textId="070F9EE4" w:rsidR="002624F0" w:rsidRPr="003054CF" w:rsidRDefault="002624F0" w:rsidP="008A6EF9">
      <w:pPr>
        <w:pStyle w:val="NormalWeb"/>
        <w:shd w:val="clear" w:color="auto" w:fill="EEEEEE"/>
        <w:spacing w:before="0" w:beforeAutospacing="0" w:after="0" w:afterAutospacing="0" w:line="360" w:lineRule="auto"/>
        <w:textAlignment w:val="baseline"/>
        <w:rPr>
          <w:color w:val="333333"/>
          <w:rPrChange w:id="117" w:author="Adrian Barnett" w:date="2019-11-02T14:00:00Z">
            <w:rPr>
              <w:color w:val="333333"/>
            </w:rPr>
          </w:rPrChange>
        </w:rPr>
      </w:pPr>
      <w:r w:rsidRPr="003054CF">
        <w:rPr>
          <w:rStyle w:val="Strong"/>
          <w:color w:val="333333"/>
          <w:bdr w:val="none" w:sz="0" w:space="0" w:color="auto" w:frame="1"/>
          <w:rPrChange w:id="118" w:author="Adrian Barnett" w:date="2019-11-02T14:00:00Z">
            <w:rPr>
              <w:rStyle w:val="Strong"/>
              <w:color w:val="333333"/>
              <w:bdr w:val="none" w:sz="0" w:space="0" w:color="auto" w:frame="1"/>
            </w:rPr>
          </w:rPrChange>
        </w:rPr>
        <w:t>Results</w:t>
      </w:r>
      <w:r w:rsidRPr="003054CF">
        <w:rPr>
          <w:color w:val="333333"/>
          <w:rPrChange w:id="119" w:author="Adrian Barnett" w:date="2019-11-02T14:00:00Z">
            <w:rPr>
              <w:color w:val="333333"/>
            </w:rPr>
          </w:rPrChange>
        </w:rPr>
        <w:t> </w:t>
      </w:r>
      <w:r w:rsidR="001D31E5" w:rsidRPr="003054CF">
        <w:rPr>
          <w:rPrChange w:id="120" w:author="Adrian Barnett" w:date="2019-11-02T14:00:00Z">
            <w:rPr/>
          </w:rPrChange>
        </w:rPr>
        <w:t xml:space="preserve">The analyses included over </w:t>
      </w:r>
      <w:ins w:id="121" w:author="Adrian Barnett" w:date="2019-11-02T13:54:00Z">
        <w:r w:rsidR="006D2C43" w:rsidRPr="003054CF">
          <w:rPr>
            <w:rPrChange w:id="122" w:author="Adrian Barnett" w:date="2019-11-02T14:00:00Z">
              <w:rPr/>
            </w:rPrChange>
          </w:rPr>
          <w:t>49</w:t>
        </w:r>
      </w:ins>
      <w:del w:id="123" w:author="Adrian Barnett" w:date="2019-11-02T13:54:00Z">
        <w:r w:rsidR="001D31E5" w:rsidRPr="003054CF" w:rsidDel="006D2C43">
          <w:rPr>
            <w:rPrChange w:id="124" w:author="Adrian Barnett" w:date="2019-11-02T14:00:00Z">
              <w:rPr/>
            </w:rPrChange>
          </w:rPr>
          <w:delText>50</w:delText>
        </w:r>
      </w:del>
      <w:r w:rsidR="001D31E5" w:rsidRPr="003054CF">
        <w:rPr>
          <w:rPrChange w:id="125" w:author="Adrian Barnett" w:date="2019-11-02T14:00:00Z">
            <w:rPr/>
          </w:rPrChange>
        </w:rPr>
        <w:t>,000 submissions and 7</w:t>
      </w:r>
      <w:ins w:id="126" w:author="Adrian Barnett" w:date="2019-11-02T13:55:00Z">
        <w:r w:rsidR="006D2C43" w:rsidRPr="003054CF">
          <w:rPr>
            <w:rPrChange w:id="127" w:author="Adrian Barnett" w:date="2019-11-02T14:00:00Z">
              <w:rPr/>
            </w:rPrChange>
          </w:rPr>
          <w:t>6</w:t>
        </w:r>
      </w:ins>
      <w:del w:id="128" w:author="Adrian Barnett" w:date="2019-11-02T13:55:00Z">
        <w:r w:rsidR="001D31E5" w:rsidRPr="003054CF" w:rsidDel="006D2C43">
          <w:rPr>
            <w:rPrChange w:id="129" w:author="Adrian Barnett" w:date="2019-11-02T14:00:00Z">
              <w:rPr/>
            </w:rPrChange>
          </w:rPr>
          <w:delText>3</w:delText>
        </w:r>
      </w:del>
      <w:r w:rsidR="001D31E5" w:rsidRPr="003054CF">
        <w:rPr>
          <w:rPrChange w:id="130" w:author="Adrian Barnett" w:date="2019-11-02T14:00:00Z">
            <w:rPr/>
          </w:rPrChange>
        </w:rPr>
        <w:t xml:space="preserve">,000 </w:t>
      </w:r>
      <w:ins w:id="131" w:author="Adrian Barnett" w:date="2019-11-02T13:55:00Z">
        <w:r w:rsidR="006D2C43" w:rsidRPr="003054CF">
          <w:rPr>
            <w:rPrChange w:id="132" w:author="Adrian Barnett" w:date="2019-11-02T14:00:00Z">
              <w:rPr/>
            </w:rPrChange>
          </w:rPr>
          <w:t xml:space="preserve">peer </w:t>
        </w:r>
      </w:ins>
      <w:r w:rsidR="001D31E5" w:rsidRPr="003054CF">
        <w:rPr>
          <w:rPrChange w:id="133" w:author="Adrian Barnett" w:date="2019-11-02T14:00:00Z">
            <w:rPr/>
          </w:rPrChange>
        </w:rPr>
        <w:t>reviews.</w:t>
      </w:r>
      <w:r w:rsidR="00266BEF" w:rsidRPr="003054CF">
        <w:rPr>
          <w:color w:val="333333"/>
          <w:rPrChange w:id="134" w:author="Adrian Barnett" w:date="2019-11-02T14:00:00Z">
            <w:rPr>
              <w:color w:val="333333"/>
            </w:rPr>
          </w:rPrChange>
        </w:rPr>
        <w:t xml:space="preserve"> </w:t>
      </w:r>
      <w:r w:rsidR="00284B5A" w:rsidRPr="003054CF">
        <w:rPr>
          <w:color w:val="333333"/>
          <w:rPrChange w:id="135" w:author="Adrian Barnett" w:date="2019-11-02T14:00:00Z">
            <w:rPr>
              <w:color w:val="333333"/>
            </w:rPr>
          </w:rPrChange>
        </w:rPr>
        <w:t>There was little change over time in the average probability</w:t>
      </w:r>
      <w:r w:rsidRPr="003054CF">
        <w:rPr>
          <w:color w:val="333333"/>
          <w:rPrChange w:id="136" w:author="Adrian Barnett" w:date="2019-11-02T14:00:00Z">
            <w:rPr>
              <w:color w:val="333333"/>
            </w:rPr>
          </w:rPrChange>
        </w:rPr>
        <w:t xml:space="preserve"> </w:t>
      </w:r>
      <w:r w:rsidR="002F7515" w:rsidRPr="003054CF">
        <w:rPr>
          <w:color w:val="333333"/>
          <w:rPrChange w:id="137" w:author="Adrian Barnett" w:date="2019-11-02T14:00:00Z">
            <w:rPr>
              <w:color w:val="333333"/>
            </w:rPr>
          </w:rPrChange>
        </w:rPr>
        <w:t xml:space="preserve">of submissions or </w:t>
      </w:r>
      <w:ins w:id="138" w:author="Adrian Barnett" w:date="2019-11-02T13:55:00Z">
        <w:r w:rsidR="006D2C43" w:rsidRPr="003054CF">
          <w:rPr>
            <w:color w:val="333333"/>
            <w:rPrChange w:id="139" w:author="Adrian Barnett" w:date="2019-11-02T14:00:00Z">
              <w:rPr>
                <w:color w:val="333333"/>
              </w:rPr>
            </w:rPrChange>
          </w:rPr>
          <w:t xml:space="preserve">peer </w:t>
        </w:r>
      </w:ins>
      <w:r w:rsidR="002F7515" w:rsidRPr="003054CF">
        <w:rPr>
          <w:color w:val="333333"/>
          <w:rPrChange w:id="140" w:author="Adrian Barnett" w:date="2019-11-02T14:00:00Z">
            <w:rPr>
              <w:color w:val="333333"/>
            </w:rPr>
          </w:rPrChange>
        </w:rPr>
        <w:t xml:space="preserve">reviews </w:t>
      </w:r>
      <w:del w:id="141" w:author="Adrian Barnett" w:date="2019-11-02T13:55:00Z">
        <w:r w:rsidR="002F7515" w:rsidRPr="003054CF" w:rsidDel="006D2C43">
          <w:rPr>
            <w:color w:val="333333"/>
            <w:rPrChange w:id="142" w:author="Adrian Barnett" w:date="2019-11-02T14:00:00Z">
              <w:rPr>
                <w:color w:val="333333"/>
              </w:rPr>
            </w:rPrChange>
          </w:rPr>
          <w:delText>out-of-hours</w:delText>
        </w:r>
      </w:del>
      <w:ins w:id="143" w:author="Adrian Barnett" w:date="2019-11-02T13:55:00Z">
        <w:r w:rsidR="006D2C43" w:rsidRPr="003054CF">
          <w:rPr>
            <w:color w:val="333333"/>
            <w:rPrChange w:id="144" w:author="Adrian Barnett" w:date="2019-11-02T14:00:00Z">
              <w:rPr>
                <w:color w:val="333333"/>
              </w:rPr>
            </w:rPrChange>
          </w:rPr>
          <w:t>on weekends or holidays</w:t>
        </w:r>
      </w:ins>
      <w:r w:rsidR="00284B5A" w:rsidRPr="003054CF">
        <w:rPr>
          <w:color w:val="333333"/>
          <w:rPrChange w:id="145" w:author="Adrian Barnett" w:date="2019-11-02T14:00:00Z">
            <w:rPr>
              <w:color w:val="333333"/>
            </w:rPr>
          </w:rPrChange>
        </w:rPr>
        <w:t xml:space="preserve">. </w:t>
      </w:r>
      <w:r w:rsidR="00F35E10" w:rsidRPr="003054CF">
        <w:rPr>
          <w:color w:val="333333"/>
          <w:rPrChange w:id="146" w:author="Adrian Barnett" w:date="2019-11-02T14:00:00Z">
            <w:rPr>
              <w:color w:val="333333"/>
            </w:rPr>
          </w:rPrChange>
        </w:rPr>
        <w:t xml:space="preserve">The levels of out-of-hours work were high, with average probabilities of over </w:t>
      </w:r>
      <w:ins w:id="147" w:author="Adrian Barnett" w:date="2019-11-02T13:55:00Z">
        <w:r w:rsidR="006D2C43" w:rsidRPr="003054CF">
          <w:rPr>
            <w:color w:val="333333"/>
            <w:rPrChange w:id="148" w:author="Adrian Barnett" w:date="2019-11-02T14:00:00Z">
              <w:rPr>
                <w:color w:val="333333"/>
              </w:rPr>
            </w:rPrChange>
          </w:rPr>
          <w:t>0.14</w:t>
        </w:r>
      </w:ins>
      <w:ins w:id="149" w:author="Adrian Barnett" w:date="2019-11-03T14:11:00Z">
        <w:r w:rsidR="003A0FB2">
          <w:rPr>
            <w:color w:val="333333"/>
          </w:rPr>
          <w:t xml:space="preserve"> to 0.18</w:t>
        </w:r>
      </w:ins>
      <w:del w:id="150" w:author="Adrian Barnett" w:date="2019-11-02T13:55:00Z">
        <w:r w:rsidR="00F35E10" w:rsidRPr="003A0FB2" w:rsidDel="006D2C43">
          <w:rPr>
            <w:color w:val="333333"/>
          </w:rPr>
          <w:delText>1-in-7</w:delText>
        </w:r>
      </w:del>
      <w:r w:rsidR="00F35E10" w:rsidRPr="003A0FB2">
        <w:rPr>
          <w:color w:val="333333"/>
        </w:rPr>
        <w:t xml:space="preserve"> for work on the weekends </w:t>
      </w:r>
      <w:ins w:id="151" w:author="Adrian Barnett" w:date="2019-11-02T13:55:00Z">
        <w:r w:rsidR="006D2C43" w:rsidRPr="003A0FB2">
          <w:rPr>
            <w:color w:val="333333"/>
          </w:rPr>
          <w:t>and 0.08</w:t>
        </w:r>
      </w:ins>
      <w:ins w:id="152" w:author="Adrian Barnett" w:date="2019-11-03T14:11:00Z">
        <w:r w:rsidR="003A0FB2">
          <w:rPr>
            <w:color w:val="333333"/>
          </w:rPr>
          <w:t xml:space="preserve"> to 0.12</w:t>
        </w:r>
      </w:ins>
      <w:ins w:id="153" w:author="Adrian Barnett" w:date="2019-11-02T13:55:00Z">
        <w:r w:rsidR="006D2C43" w:rsidRPr="003A0FB2">
          <w:rPr>
            <w:color w:val="333333"/>
          </w:rPr>
          <w:t xml:space="preserve"> on holidays </w:t>
        </w:r>
      </w:ins>
      <w:ins w:id="154" w:author="Adrian Barnett" w:date="2019-11-02T13:56:00Z">
        <w:r w:rsidR="006D2C43" w:rsidRPr="003A0FB2">
          <w:rPr>
            <w:color w:val="333333"/>
          </w:rPr>
          <w:t>compared with days in the same week</w:t>
        </w:r>
      </w:ins>
      <w:del w:id="155" w:author="Adrian Barnett" w:date="2019-11-02T13:56:00Z">
        <w:r w:rsidR="00F35E10" w:rsidRPr="003A0FB2" w:rsidDel="006D2C43">
          <w:rPr>
            <w:color w:val="333333"/>
          </w:rPr>
          <w:delText>and over 1-in-3 for early mornings and late nights</w:delText>
        </w:r>
      </w:del>
      <w:r w:rsidR="00284B5A" w:rsidRPr="003A0FB2">
        <w:rPr>
          <w:color w:val="333333"/>
        </w:rPr>
        <w:t xml:space="preserve">. There were clear and consistent differences between countries with Chinese researchers most often working weekends and </w:t>
      </w:r>
      <w:del w:id="156" w:author="Adrian Barnett" w:date="2019-11-02T13:56:00Z">
        <w:r w:rsidR="00284B5A" w:rsidRPr="003A0FB2" w:rsidDel="006D2C43">
          <w:rPr>
            <w:color w:val="333333"/>
          </w:rPr>
          <w:delText>late nights</w:delText>
        </w:r>
      </w:del>
      <w:ins w:id="157" w:author="Adrian Barnett" w:date="2019-11-02T13:56:00Z">
        <w:r w:rsidR="006D2C43" w:rsidRPr="003A0FB2">
          <w:rPr>
            <w:color w:val="333333"/>
          </w:rPr>
          <w:t>at midnight</w:t>
        </w:r>
      </w:ins>
      <w:r w:rsidR="00284B5A" w:rsidRPr="002E0AF3">
        <w:rPr>
          <w:color w:val="333333"/>
        </w:rPr>
        <w:t xml:space="preserve">, whilst Scandinavian countries were </w:t>
      </w:r>
      <w:r w:rsidR="001D31E5" w:rsidRPr="003054CF">
        <w:rPr>
          <w:color w:val="333333"/>
          <w:rPrChange w:id="158" w:author="Adrian Barnett" w:date="2019-11-02T14:00:00Z">
            <w:rPr>
              <w:color w:val="333333"/>
            </w:rPr>
          </w:rPrChange>
        </w:rPr>
        <w:t xml:space="preserve">amongst </w:t>
      </w:r>
      <w:r w:rsidR="00284B5A" w:rsidRPr="003054CF">
        <w:rPr>
          <w:color w:val="333333"/>
          <w:rPrChange w:id="159" w:author="Adrian Barnett" w:date="2019-11-02T14:00:00Z">
            <w:rPr>
              <w:color w:val="333333"/>
            </w:rPr>
          </w:rPrChange>
        </w:rPr>
        <w:t xml:space="preserve">the most likely to submit during </w:t>
      </w:r>
      <w:del w:id="160" w:author="Adrian Barnett" w:date="2019-11-02T13:56:00Z">
        <w:r w:rsidR="003403EB" w:rsidRPr="003054CF" w:rsidDel="006D2C43">
          <w:rPr>
            <w:color w:val="333333"/>
            <w:rPrChange w:id="161" w:author="Adrian Barnett" w:date="2019-11-02T14:00:00Z">
              <w:rPr>
                <w:color w:val="333333"/>
              </w:rPr>
            </w:rPrChange>
          </w:rPr>
          <w:delText>standard</w:delText>
        </w:r>
        <w:r w:rsidR="00284B5A" w:rsidRPr="003054CF" w:rsidDel="006D2C43">
          <w:rPr>
            <w:color w:val="333333"/>
            <w:rPrChange w:id="162" w:author="Adrian Barnett" w:date="2019-11-02T14:00:00Z">
              <w:rPr>
                <w:color w:val="333333"/>
              </w:rPr>
            </w:rPrChange>
          </w:rPr>
          <w:delText xml:space="preserve"> working </w:delText>
        </w:r>
        <w:r w:rsidR="003403EB" w:rsidRPr="003054CF" w:rsidDel="006D2C43">
          <w:rPr>
            <w:color w:val="333333"/>
            <w:rPrChange w:id="163" w:author="Adrian Barnett" w:date="2019-11-02T14:00:00Z">
              <w:rPr>
                <w:color w:val="333333"/>
              </w:rPr>
            </w:rPrChange>
          </w:rPr>
          <w:delText>hours</w:delText>
        </w:r>
      </w:del>
      <w:ins w:id="164" w:author="Adrian Barnett" w:date="2019-11-02T13:56:00Z">
        <w:r w:rsidR="006D2C43" w:rsidRPr="003054CF">
          <w:rPr>
            <w:color w:val="333333"/>
            <w:rPrChange w:id="165" w:author="Adrian Barnett" w:date="2019-11-02T14:00:00Z">
              <w:rPr>
                <w:color w:val="333333"/>
              </w:rPr>
            </w:rPrChange>
          </w:rPr>
          <w:t>the week and the middle of the day</w:t>
        </w:r>
      </w:ins>
      <w:r w:rsidR="00284B5A" w:rsidRPr="003054CF">
        <w:rPr>
          <w:color w:val="333333"/>
          <w:rPrChange w:id="166" w:author="Adrian Barnett" w:date="2019-11-02T14:00:00Z">
            <w:rPr>
              <w:color w:val="333333"/>
            </w:rPr>
          </w:rPrChange>
        </w:rPr>
        <w:t xml:space="preserve">. </w:t>
      </w:r>
    </w:p>
    <w:p w14:paraId="42666FD3" w14:textId="46C73F3E" w:rsidR="00A16CB6" w:rsidRPr="003054CF" w:rsidRDefault="00A16CB6" w:rsidP="008A6EF9">
      <w:pPr>
        <w:pStyle w:val="NormalWeb"/>
        <w:shd w:val="clear" w:color="auto" w:fill="EEEEEE"/>
        <w:spacing w:before="0" w:beforeAutospacing="0" w:after="0" w:afterAutospacing="0" w:line="360" w:lineRule="auto"/>
        <w:textAlignment w:val="baseline"/>
        <w:rPr>
          <w:color w:val="333333"/>
          <w:rPrChange w:id="167" w:author="Adrian Barnett" w:date="2019-11-02T14:00:00Z">
            <w:rPr>
              <w:color w:val="333333"/>
            </w:rPr>
          </w:rPrChange>
        </w:rPr>
      </w:pPr>
      <w:r w:rsidRPr="003054CF">
        <w:rPr>
          <w:b/>
          <w:color w:val="333333"/>
          <w:rPrChange w:id="168" w:author="Adrian Barnett" w:date="2019-11-02T14:00:00Z">
            <w:rPr>
              <w:b/>
              <w:color w:val="333333"/>
            </w:rPr>
          </w:rPrChange>
        </w:rPr>
        <w:t>Conclusion</w:t>
      </w:r>
      <w:r w:rsidR="00F35E10" w:rsidRPr="003054CF">
        <w:rPr>
          <w:color w:val="333333"/>
          <w:rPrChange w:id="169" w:author="Adrian Barnett" w:date="2019-11-02T14:00:00Z">
            <w:rPr>
              <w:color w:val="333333"/>
            </w:rPr>
          </w:rPrChange>
        </w:rPr>
        <w:t xml:space="preserve"> The </w:t>
      </w:r>
      <w:del w:id="170" w:author="Adrian Barnett" w:date="2019-11-02T13:57:00Z">
        <w:r w:rsidR="00F35E10" w:rsidRPr="003054CF" w:rsidDel="006D2C43">
          <w:rPr>
            <w:color w:val="333333"/>
            <w:rPrChange w:id="171" w:author="Adrian Barnett" w:date="2019-11-02T14:00:00Z">
              <w:rPr>
                <w:color w:val="333333"/>
              </w:rPr>
            </w:rPrChange>
          </w:rPr>
          <w:delText xml:space="preserve">great </w:delText>
        </w:r>
      </w:del>
      <w:r w:rsidR="00F35E10" w:rsidRPr="003054CF">
        <w:rPr>
          <w:color w:val="333333"/>
          <w:rPrChange w:id="172" w:author="Adrian Barnett" w:date="2019-11-02T14:00:00Z">
            <w:rPr>
              <w:color w:val="333333"/>
            </w:rPr>
          </w:rPrChange>
        </w:rPr>
        <w:t xml:space="preserve">differences between countries </w:t>
      </w:r>
      <w:r w:rsidR="002F7515" w:rsidRPr="003054CF">
        <w:rPr>
          <w:color w:val="333333"/>
          <w:rPrChange w:id="173" w:author="Adrian Barnett" w:date="2019-11-02T14:00:00Z">
            <w:rPr>
              <w:color w:val="333333"/>
            </w:rPr>
          </w:rPrChange>
        </w:rPr>
        <w:t xml:space="preserve">that are persistent over time </w:t>
      </w:r>
      <w:r w:rsidR="00F35E10" w:rsidRPr="003054CF">
        <w:rPr>
          <w:color w:val="333333"/>
          <w:rPrChange w:id="174" w:author="Adrian Barnett" w:date="2019-11-02T14:00:00Z">
            <w:rPr>
              <w:color w:val="333333"/>
            </w:rPr>
          </w:rPrChange>
        </w:rPr>
        <w:t>show that a</w:t>
      </w:r>
      <w:r w:rsidR="00F35E10" w:rsidRPr="003054CF">
        <w:rPr>
          <w:rPrChange w:id="175" w:author="Adrian Barnett" w:date="2019-11-02T14:00:00Z">
            <w:rPr/>
          </w:rPrChange>
        </w:rPr>
        <w:t xml:space="preserve"> “culture of overwork” is a literal thing, not just a figure of speech.</w:t>
      </w:r>
    </w:p>
    <w:p w14:paraId="3865C908" w14:textId="283B4DF6" w:rsidR="002624F0" w:rsidRPr="003054CF" w:rsidRDefault="002624F0" w:rsidP="008A6EF9">
      <w:pPr>
        <w:spacing w:before="120" w:line="360" w:lineRule="auto"/>
        <w:textAlignment w:val="baseline"/>
        <w:outlineLvl w:val="1"/>
        <w:rPr>
          <w:rFonts w:ascii="Times New Roman" w:eastAsia="Times New Roman" w:hAnsi="Times New Roman" w:cs="Times New Roman"/>
          <w:b/>
          <w:bCs/>
          <w:color w:val="1C497D"/>
          <w:lang w:eastAsia="en-GB"/>
          <w:rPrChange w:id="176" w:author="Adrian Barnett" w:date="2019-11-02T14:00:00Z">
            <w:rPr>
              <w:rFonts w:ascii="Times New Roman" w:eastAsia="Times New Roman" w:hAnsi="Times New Roman" w:cs="Times New Roman"/>
              <w:b/>
              <w:bCs/>
              <w:color w:val="1C497D"/>
              <w:lang w:eastAsia="en-GB"/>
            </w:rPr>
          </w:rPrChange>
        </w:rPr>
      </w:pPr>
      <w:r w:rsidRPr="003054CF">
        <w:rPr>
          <w:rFonts w:ascii="Times New Roman" w:eastAsia="Times New Roman" w:hAnsi="Times New Roman" w:cs="Times New Roman"/>
          <w:b/>
          <w:bCs/>
          <w:color w:val="1C497D"/>
          <w:lang w:eastAsia="en-GB"/>
          <w:rPrChange w:id="177" w:author="Adrian Barnett" w:date="2019-11-02T14:00:00Z">
            <w:rPr>
              <w:rFonts w:ascii="Times New Roman" w:eastAsia="Times New Roman" w:hAnsi="Times New Roman" w:cs="Times New Roman"/>
              <w:b/>
              <w:bCs/>
              <w:color w:val="1C497D"/>
              <w:lang w:eastAsia="en-GB"/>
            </w:rPr>
          </w:rPrChange>
        </w:rPr>
        <w:t>Introduction</w:t>
      </w:r>
    </w:p>
    <w:p w14:paraId="22FA1F86" w14:textId="77777777" w:rsidR="003054CF" w:rsidRPr="003054CF" w:rsidRDefault="002624F0" w:rsidP="008A6EF9">
      <w:pPr>
        <w:spacing w:after="120" w:line="360" w:lineRule="auto"/>
        <w:rPr>
          <w:ins w:id="178" w:author="Adrian Barnett" w:date="2019-11-02T13:57:00Z"/>
          <w:rFonts w:ascii="Times New Roman" w:eastAsia="Times New Roman" w:hAnsi="Times New Roman" w:cs="Times New Roman"/>
          <w:lang w:eastAsia="en-GB"/>
          <w:rPrChange w:id="179" w:author="Adrian Barnett" w:date="2019-11-02T14:00:00Z">
            <w:rPr>
              <w:ins w:id="180" w:author="Adrian Barnett" w:date="2019-11-02T13:57:00Z"/>
              <w:rFonts w:ascii="Times New Roman" w:eastAsia="Times New Roman" w:hAnsi="Times New Roman" w:cs="Times New Roman"/>
              <w:lang w:eastAsia="en-GB"/>
            </w:rPr>
          </w:rPrChange>
        </w:rPr>
      </w:pPr>
      <w:r w:rsidRPr="003054CF">
        <w:rPr>
          <w:rFonts w:ascii="Times New Roman" w:eastAsia="Times New Roman" w:hAnsi="Times New Roman" w:cs="Times New Roman"/>
          <w:lang w:eastAsia="en-GB"/>
          <w:rPrChange w:id="181" w:author="Adrian Barnett" w:date="2019-11-02T14:00:00Z">
            <w:rPr>
              <w:rFonts w:ascii="Times New Roman" w:eastAsia="Times New Roman" w:hAnsi="Times New Roman" w:cs="Times New Roman"/>
              <w:lang w:eastAsia="en-GB"/>
            </w:rPr>
          </w:rPrChange>
        </w:rPr>
        <w:t xml:space="preserve">The </w:t>
      </w:r>
      <w:r w:rsidR="0083660D" w:rsidRPr="003054CF">
        <w:rPr>
          <w:rFonts w:ascii="Times New Roman" w:eastAsia="Times New Roman" w:hAnsi="Times New Roman" w:cs="Times New Roman"/>
          <w:lang w:eastAsia="en-GB"/>
          <w:rPrChange w:id="182" w:author="Adrian Barnett" w:date="2019-11-02T14:00:00Z">
            <w:rPr>
              <w:rFonts w:ascii="Times New Roman" w:eastAsia="Times New Roman" w:hAnsi="Times New Roman" w:cs="Times New Roman"/>
              <w:lang w:eastAsia="en-GB"/>
            </w:rPr>
          </w:rPrChange>
        </w:rPr>
        <w:t>“</w:t>
      </w:r>
      <w:r w:rsidRPr="003054CF">
        <w:rPr>
          <w:rFonts w:ascii="Times New Roman" w:eastAsia="Times New Roman" w:hAnsi="Times New Roman" w:cs="Times New Roman"/>
          <w:lang w:eastAsia="en-GB"/>
          <w:rPrChange w:id="183" w:author="Adrian Barnett" w:date="2019-11-02T14:00:00Z">
            <w:rPr>
              <w:rFonts w:ascii="Times New Roman" w:eastAsia="Times New Roman" w:hAnsi="Times New Roman" w:cs="Times New Roman"/>
              <w:lang w:eastAsia="en-GB"/>
            </w:rPr>
          </w:rPrChange>
        </w:rPr>
        <w:t>publish or perish</w:t>
      </w:r>
      <w:r w:rsidR="0083660D" w:rsidRPr="003054CF">
        <w:rPr>
          <w:rFonts w:ascii="Times New Roman" w:eastAsia="Times New Roman" w:hAnsi="Times New Roman" w:cs="Times New Roman"/>
          <w:lang w:eastAsia="en-GB"/>
          <w:rPrChange w:id="184" w:author="Adrian Barnett" w:date="2019-11-02T14:00:00Z">
            <w:rPr>
              <w:rFonts w:ascii="Times New Roman" w:eastAsia="Times New Roman" w:hAnsi="Times New Roman" w:cs="Times New Roman"/>
              <w:lang w:eastAsia="en-GB"/>
            </w:rPr>
          </w:rPrChange>
        </w:rPr>
        <w:t>”</w:t>
      </w:r>
      <w:r w:rsidRPr="003054CF">
        <w:rPr>
          <w:rFonts w:ascii="Times New Roman" w:eastAsia="Times New Roman" w:hAnsi="Times New Roman" w:cs="Times New Roman"/>
          <w:lang w:eastAsia="en-GB"/>
          <w:rPrChange w:id="185" w:author="Adrian Barnett" w:date="2019-11-02T14:00:00Z">
            <w:rPr>
              <w:rFonts w:ascii="Times New Roman" w:eastAsia="Times New Roman" w:hAnsi="Times New Roman" w:cs="Times New Roman"/>
              <w:lang w:eastAsia="en-GB"/>
            </w:rPr>
          </w:rPrChange>
        </w:rPr>
        <w:t xml:space="preserve"> mantra is well established in academic circles, but</w:t>
      </w:r>
      <w:r w:rsidR="008A716B" w:rsidRPr="003054CF">
        <w:rPr>
          <w:rFonts w:ascii="Times New Roman" w:eastAsia="Times New Roman" w:hAnsi="Times New Roman" w:cs="Times New Roman"/>
          <w:lang w:eastAsia="en-GB"/>
          <w:rPrChange w:id="186" w:author="Adrian Barnett" w:date="2019-11-02T14:00:00Z">
            <w:rPr>
              <w:rFonts w:ascii="Times New Roman" w:eastAsia="Times New Roman" w:hAnsi="Times New Roman" w:cs="Times New Roman"/>
              <w:lang w:eastAsia="en-GB"/>
            </w:rPr>
          </w:rPrChange>
        </w:rPr>
        <w:t xml:space="preserve"> do </w:t>
      </w:r>
      <w:del w:id="187" w:author="Adrian Barnett" w:date="2019-11-02T13:57:00Z">
        <w:r w:rsidR="008A716B" w:rsidRPr="003054CF" w:rsidDel="003054CF">
          <w:rPr>
            <w:rFonts w:ascii="Times New Roman" w:eastAsia="Times New Roman" w:hAnsi="Times New Roman" w:cs="Times New Roman"/>
            <w:lang w:eastAsia="en-GB"/>
            <w:rPrChange w:id="188" w:author="Adrian Barnett" w:date="2019-11-02T14:00:00Z">
              <w:rPr>
                <w:rFonts w:ascii="Times New Roman" w:eastAsia="Times New Roman" w:hAnsi="Times New Roman" w:cs="Times New Roman"/>
                <w:lang w:eastAsia="en-GB"/>
              </w:rPr>
            </w:rPrChange>
          </w:rPr>
          <w:delText xml:space="preserve">academics </w:delText>
        </w:r>
      </w:del>
      <w:ins w:id="189" w:author="Adrian Barnett" w:date="2019-11-02T13:57:00Z">
        <w:r w:rsidR="003054CF" w:rsidRPr="003054CF">
          <w:rPr>
            <w:rFonts w:ascii="Times New Roman" w:eastAsia="Times New Roman" w:hAnsi="Times New Roman" w:cs="Times New Roman"/>
            <w:lang w:eastAsia="en-GB"/>
            <w:rPrChange w:id="190" w:author="Adrian Barnett" w:date="2019-11-02T14:00:00Z">
              <w:rPr>
                <w:rFonts w:ascii="Times New Roman" w:eastAsia="Times New Roman" w:hAnsi="Times New Roman" w:cs="Times New Roman"/>
                <w:lang w:eastAsia="en-GB"/>
              </w:rPr>
            </w:rPrChange>
          </w:rPr>
          <w:t xml:space="preserve">researchers </w:t>
        </w:r>
      </w:ins>
      <w:r w:rsidR="008A716B" w:rsidRPr="003054CF">
        <w:rPr>
          <w:rFonts w:ascii="Times New Roman" w:eastAsia="Times New Roman" w:hAnsi="Times New Roman" w:cs="Times New Roman"/>
          <w:lang w:eastAsia="en-GB"/>
          <w:rPrChange w:id="191" w:author="Adrian Barnett" w:date="2019-11-02T14:00:00Z">
            <w:rPr>
              <w:rFonts w:ascii="Times New Roman" w:eastAsia="Times New Roman" w:hAnsi="Times New Roman" w:cs="Times New Roman"/>
              <w:lang w:eastAsia="en-GB"/>
            </w:rPr>
          </w:rPrChange>
        </w:rPr>
        <w:t>have to sacrifice leisure time to achieve this ideal?</w:t>
      </w:r>
      <w:r w:rsidRPr="003054CF">
        <w:rPr>
          <w:rFonts w:ascii="Times New Roman" w:eastAsia="Times New Roman" w:hAnsi="Times New Roman" w:cs="Times New Roman"/>
          <w:lang w:eastAsia="en-GB"/>
          <w:rPrChange w:id="192" w:author="Adrian Barnett" w:date="2019-11-02T14:00:00Z">
            <w:rPr>
              <w:rFonts w:ascii="Times New Roman" w:eastAsia="Times New Roman" w:hAnsi="Times New Roman" w:cs="Times New Roman"/>
              <w:lang w:eastAsia="en-GB"/>
            </w:rPr>
          </w:rPrChange>
        </w:rPr>
        <w:t xml:space="preserve"> </w:t>
      </w:r>
    </w:p>
    <w:p w14:paraId="6685337D" w14:textId="5452432D" w:rsidR="003054CF" w:rsidRPr="00183E39" w:rsidRDefault="003054CF" w:rsidP="003054CF">
      <w:pPr>
        <w:spacing w:after="120" w:line="360" w:lineRule="auto"/>
        <w:rPr>
          <w:moveTo w:id="193" w:author="Adrian Barnett" w:date="2019-11-02T13:57:00Z"/>
          <w:rFonts w:ascii="Times New Roman" w:hAnsi="Times New Roman" w:cs="Times New Roman"/>
        </w:rPr>
      </w:pPr>
      <w:moveToRangeStart w:id="194" w:author="Adrian Barnett" w:date="2019-11-02T13:57:00Z" w:name="move23595478"/>
      <w:moveTo w:id="195" w:author="Adrian Barnett" w:date="2019-11-02T13:57:00Z">
        <w:r w:rsidRPr="003054CF">
          <w:rPr>
            <w:rFonts w:ascii="Times New Roman" w:eastAsia="Times New Roman" w:hAnsi="Times New Roman" w:cs="Times New Roman"/>
            <w:lang w:eastAsia="en-GB"/>
            <w:rPrChange w:id="196" w:author="Adrian Barnett" w:date="2019-11-02T14:00:00Z">
              <w:rPr>
                <w:rFonts w:ascii="Times New Roman" w:eastAsia="Times New Roman" w:hAnsi="Times New Roman" w:cs="Times New Roman"/>
                <w:lang w:eastAsia="en-GB"/>
              </w:rPr>
            </w:rPrChange>
          </w:rPr>
          <w:t xml:space="preserve">Academic productivity – or the </w:t>
        </w:r>
      </w:moveTo>
      <w:ins w:id="197" w:author="Adrian Barnett" w:date="2019-11-02T13:57:00Z">
        <w:r w:rsidRPr="003054CF">
          <w:rPr>
            <w:rFonts w:ascii="Times New Roman" w:eastAsia="Times New Roman" w:hAnsi="Times New Roman" w:cs="Times New Roman"/>
            <w:lang w:eastAsia="en-GB"/>
            <w:rPrChange w:id="198" w:author="Adrian Barnett" w:date="2019-11-02T14:00:00Z">
              <w:rPr>
                <w:rFonts w:ascii="Times New Roman" w:eastAsia="Times New Roman" w:hAnsi="Times New Roman" w:cs="Times New Roman"/>
                <w:lang w:eastAsia="en-GB"/>
              </w:rPr>
            </w:rPrChange>
          </w:rPr>
          <w:t xml:space="preserve">fear or the </w:t>
        </w:r>
      </w:ins>
      <w:moveTo w:id="199" w:author="Adrian Barnett" w:date="2019-11-02T13:57:00Z">
        <w:r w:rsidRPr="003054CF">
          <w:rPr>
            <w:rFonts w:ascii="Times New Roman" w:eastAsia="Times New Roman" w:hAnsi="Times New Roman" w:cs="Times New Roman"/>
            <w:lang w:eastAsia="en-GB"/>
            <w:rPrChange w:id="200" w:author="Adrian Barnett" w:date="2019-11-02T14:00:00Z">
              <w:rPr>
                <w:rFonts w:ascii="Times New Roman" w:eastAsia="Times New Roman" w:hAnsi="Times New Roman" w:cs="Times New Roman"/>
                <w:lang w:eastAsia="en-GB"/>
              </w:rPr>
            </w:rPrChange>
          </w:rPr>
          <w:t xml:space="preserve">lack of it – is a focus for many senior university managers, but the data shows </w:t>
        </w:r>
        <w:del w:id="201" w:author="Adrian Barnett" w:date="2019-11-02T13:59:00Z">
          <w:r w:rsidRPr="003054CF" w:rsidDel="003054CF">
            <w:rPr>
              <w:rFonts w:ascii="Times New Roman" w:eastAsia="Times New Roman" w:hAnsi="Times New Roman" w:cs="Times New Roman"/>
              <w:lang w:eastAsia="en-GB"/>
              <w:rPrChange w:id="202" w:author="Adrian Barnett" w:date="2019-11-02T14:00:00Z">
                <w:rPr>
                  <w:rFonts w:ascii="Times New Roman" w:eastAsia="Times New Roman" w:hAnsi="Times New Roman" w:cs="Times New Roman"/>
                  <w:lang w:eastAsia="en-GB"/>
                </w:rPr>
              </w:rPrChange>
            </w:rPr>
            <w:delText xml:space="preserve">that academics are publishing more and more papers </w:delText>
          </w:r>
        </w:del>
      </w:moveTo>
      <w:ins w:id="203" w:author="Adrian Barnett" w:date="2019-11-02T13:59:00Z">
        <w:r w:rsidRPr="003054CF">
          <w:rPr>
            <w:rFonts w:ascii="Times New Roman" w:eastAsia="Times New Roman" w:hAnsi="Times New Roman" w:cs="Times New Roman"/>
            <w:lang w:eastAsia="en-GB"/>
            <w:rPrChange w:id="204" w:author="Adrian Barnett" w:date="2019-11-02T14:00:00Z">
              <w:rPr>
                <w:rFonts w:ascii="Times New Roman" w:eastAsia="Times New Roman" w:hAnsi="Times New Roman" w:cs="Times New Roman"/>
                <w:lang w:eastAsia="en-GB"/>
              </w:rPr>
            </w:rPrChange>
          </w:rPr>
          <w:t xml:space="preserve">an explosion over time in the number of health and medical journal articles </w:t>
        </w:r>
      </w:ins>
      <w:moveTo w:id="205" w:author="Adrian Barnett" w:date="2019-11-02T13:57:00Z">
        <w:r w:rsidRPr="003054CF">
          <w:rPr>
            <w:rFonts w:ascii="Times New Roman" w:hAnsi="Times New Roman" w:cs="Times New Roman"/>
            <w:rPrChange w:id="206" w:author="Adrian Barnett" w:date="2019-11-02T14:00:00Z">
              <w:rPr>
                <w:rFonts w:ascii="Times New Roman" w:hAnsi="Times New Roman" w:cs="Times New Roman"/>
              </w:rPr>
            </w:rPrChange>
          </w:rPr>
          <w:t>(</w:t>
        </w:r>
        <w:del w:id="207" w:author="Adrian Barnett" w:date="2019-11-02T13:59:00Z">
          <w:r w:rsidRPr="003054CF" w:rsidDel="003054CF">
            <w:rPr>
              <w:rFonts w:ascii="Times New Roman" w:hAnsi="Times New Roman" w:cs="Times New Roman"/>
              <w:rPrChange w:id="208" w:author="Adrian Barnett" w:date="2019-11-02T14:00:00Z">
                <w:rPr>
                  <w:rFonts w:ascii="Times New Roman" w:hAnsi="Times New Roman" w:cs="Times New Roman"/>
                </w:rPr>
              </w:rPrChange>
            </w:rPr>
            <w:delText>2</w:delText>
          </w:r>
        </w:del>
      </w:moveTo>
      <w:ins w:id="209" w:author="Adrian Barnett" w:date="2019-11-02T13:59:00Z">
        <w:r w:rsidRPr="003054CF">
          <w:rPr>
            <w:rFonts w:ascii="Times New Roman" w:hAnsi="Times New Roman" w:cs="Times New Roman"/>
            <w:rPrChange w:id="210" w:author="Adrian Barnett" w:date="2019-11-02T14:00:00Z">
              <w:rPr>
                <w:rFonts w:ascii="Times New Roman" w:hAnsi="Times New Roman" w:cs="Times New Roman"/>
              </w:rPr>
            </w:rPrChange>
          </w:rPr>
          <w:t>1</w:t>
        </w:r>
      </w:ins>
      <w:moveTo w:id="211" w:author="Adrian Barnett" w:date="2019-11-02T13:57:00Z">
        <w:r w:rsidRPr="003054CF">
          <w:rPr>
            <w:rFonts w:ascii="Times New Roman" w:hAnsi="Times New Roman" w:cs="Times New Roman"/>
            <w:rPrChange w:id="212" w:author="Adrian Barnett" w:date="2019-11-02T14:00:00Z">
              <w:rPr>
                <w:rFonts w:ascii="Times New Roman" w:hAnsi="Times New Roman" w:cs="Times New Roman"/>
              </w:rPr>
            </w:rPrChange>
          </w:rPr>
          <w:t>)</w:t>
        </w:r>
      </w:moveTo>
      <w:ins w:id="213" w:author="Adrian Barnett" w:date="2019-11-02T13:59:00Z">
        <w:r w:rsidRPr="003054CF">
          <w:rPr>
            <w:rFonts w:ascii="Times New Roman" w:hAnsi="Times New Roman" w:cs="Times New Roman"/>
            <w:rPrChange w:id="214" w:author="Adrian Barnett" w:date="2019-11-02T14:00:00Z">
              <w:rPr>
                <w:rFonts w:ascii="Times New Roman" w:hAnsi="Times New Roman" w:cs="Times New Roman"/>
              </w:rPr>
            </w:rPrChange>
          </w:rPr>
          <w:t xml:space="preserve"> with early career researchers publishing more since 1980 and a general increase in the number of authors per paper (2)</w:t>
        </w:r>
      </w:ins>
      <w:moveTo w:id="215" w:author="Adrian Barnett" w:date="2019-11-02T13:57:00Z">
        <w:r w:rsidRPr="003054CF">
          <w:rPr>
            <w:rFonts w:ascii="Times New Roman" w:eastAsia="Times New Roman" w:hAnsi="Times New Roman" w:cs="Times New Roman"/>
            <w:lang w:eastAsia="en-GB"/>
            <w:rPrChange w:id="216" w:author="Adrian Barnett" w:date="2019-11-02T14:00:00Z">
              <w:rPr>
                <w:rFonts w:ascii="Times New Roman" w:eastAsia="Times New Roman" w:hAnsi="Times New Roman" w:cs="Times New Roman"/>
                <w:lang w:eastAsia="en-GB"/>
              </w:rPr>
            </w:rPrChange>
          </w:rPr>
          <w:t>.</w:t>
        </w:r>
        <w:r w:rsidRPr="003054CF">
          <w:rPr>
            <w:rFonts w:ascii="Times New Roman" w:hAnsi="Times New Roman" w:cs="Times New Roman"/>
            <w:rPrChange w:id="217" w:author="Adrian Barnett" w:date="2019-11-02T14:00:00Z">
              <w:rPr>
                <w:rFonts w:ascii="Times New Roman" w:hAnsi="Times New Roman" w:cs="Times New Roman"/>
              </w:rPr>
            </w:rPrChange>
          </w:rPr>
          <w:t xml:space="preserve"> While universities benefit from the prestige conferred by a rise in the rankings, some have questioned if this is a desirable outcome for individual academics and </w:t>
        </w:r>
        <w:r w:rsidRPr="003054CF">
          <w:rPr>
            <w:rFonts w:ascii="Times New Roman" w:hAnsi="Times New Roman" w:cs="Times New Roman"/>
            <w:rPrChange w:id="218" w:author="Adrian Barnett" w:date="2019-11-02T14:00:00Z">
              <w:rPr>
                <w:rFonts w:ascii="Times New Roman" w:hAnsi="Times New Roman" w:cs="Times New Roman"/>
              </w:rPr>
            </w:rPrChange>
          </w:rPr>
          <w:lastRenderedPageBreak/>
          <w:t>academic culture (3). The pressure to publish creates a vicious cycle where publishing more papers has the potential to push the university up in the rankings, which, in turn, puts more pressure on academics to keep working to maintain their university’s place in the rankings (and perhaps their own jobs). At the same time, universities in many countries have seen a massive increase in student numbers and teaching loads that squeeze the available time for research</w:t>
        </w:r>
      </w:moveTo>
      <w:ins w:id="219" w:author="Adrian Barnett" w:date="2019-11-02T14:09:00Z">
        <w:r w:rsidR="00183E39">
          <w:rPr>
            <w:rFonts w:ascii="Times New Roman" w:hAnsi="Times New Roman" w:cs="Times New Roman"/>
          </w:rPr>
          <w:t xml:space="preserve"> (4)</w:t>
        </w:r>
      </w:ins>
      <w:moveTo w:id="220" w:author="Adrian Barnett" w:date="2019-11-02T13:57:00Z">
        <w:r w:rsidRPr="00183E39">
          <w:rPr>
            <w:rFonts w:ascii="Times New Roman" w:hAnsi="Times New Roman" w:cs="Times New Roman"/>
          </w:rPr>
          <w:t>.</w:t>
        </w:r>
      </w:moveTo>
    </w:p>
    <w:moveToRangeEnd w:id="194"/>
    <w:p w14:paraId="4A7B2035" w14:textId="77777777" w:rsidR="00374A6C" w:rsidRDefault="00C46228" w:rsidP="008A6EF9">
      <w:pPr>
        <w:spacing w:after="120" w:line="360" w:lineRule="auto"/>
        <w:rPr>
          <w:ins w:id="221" w:author="Adrian Barnett" w:date="2019-11-02T19:32:00Z"/>
          <w:rFonts w:ascii="Times New Roman" w:eastAsia="Times New Roman" w:hAnsi="Times New Roman" w:cs="Times New Roman"/>
          <w:lang w:eastAsia="en-GB"/>
        </w:rPr>
      </w:pPr>
      <w:ins w:id="222" w:author="Adrian Barnett" w:date="2019-11-02T19:07:00Z">
        <w:r w:rsidRPr="00C46228">
          <w:rPr>
            <w:rFonts w:ascii="Times New Roman" w:eastAsia="Times New Roman" w:hAnsi="Times New Roman" w:cs="Times New Roman"/>
            <w:lang w:eastAsia="en-GB"/>
          </w:rPr>
          <w:t>Anecdotally at least, academics and medical students are working longer hours to accommodate the demands of research and publishing (</w:t>
        </w:r>
        <w:r>
          <w:rPr>
            <w:rFonts w:ascii="Times New Roman" w:eastAsia="Times New Roman" w:hAnsi="Times New Roman" w:cs="Times New Roman"/>
            <w:lang w:eastAsia="en-GB"/>
          </w:rPr>
          <w:t>5,6</w:t>
        </w:r>
        <w:r w:rsidRPr="00C46228">
          <w:rPr>
            <w:rFonts w:ascii="Times New Roman" w:eastAsia="Times New Roman" w:hAnsi="Times New Roman" w:cs="Times New Roman"/>
            <w:lang w:eastAsia="en-GB"/>
          </w:rPr>
          <w:t xml:space="preserve">). </w:t>
        </w:r>
      </w:ins>
      <w:r w:rsidR="00266BEF" w:rsidRPr="00954608">
        <w:rPr>
          <w:rFonts w:ascii="Times New Roman" w:eastAsia="Times New Roman" w:hAnsi="Times New Roman" w:cs="Times New Roman"/>
          <w:lang w:eastAsia="en-GB"/>
        </w:rPr>
        <w:t>C</w:t>
      </w:r>
      <w:r w:rsidR="008A716B" w:rsidRPr="00954608">
        <w:rPr>
          <w:rFonts w:ascii="Times New Roman" w:eastAsia="Times New Roman" w:hAnsi="Times New Roman" w:cs="Times New Roman"/>
          <w:lang w:eastAsia="en-GB"/>
        </w:rPr>
        <w:t xml:space="preserve">ritics of higher education have </w:t>
      </w:r>
      <w:r w:rsidR="00266BEF" w:rsidRPr="00C46228">
        <w:rPr>
          <w:rFonts w:ascii="Times New Roman" w:eastAsia="Times New Roman" w:hAnsi="Times New Roman" w:cs="Times New Roman"/>
          <w:lang w:eastAsia="en-GB"/>
        </w:rPr>
        <w:t xml:space="preserve">long </w:t>
      </w:r>
      <w:r w:rsidR="008A716B" w:rsidRPr="00C46228">
        <w:rPr>
          <w:rFonts w:ascii="Times New Roman" w:eastAsia="Times New Roman" w:hAnsi="Times New Roman" w:cs="Times New Roman"/>
          <w:lang w:eastAsia="en-GB"/>
        </w:rPr>
        <w:t xml:space="preserve">complained that </w:t>
      </w:r>
      <w:r w:rsidR="002624F0" w:rsidRPr="00C46228">
        <w:rPr>
          <w:rFonts w:ascii="Times New Roman" w:eastAsia="Times New Roman" w:hAnsi="Times New Roman" w:cs="Times New Roman"/>
          <w:lang w:eastAsia="en-GB"/>
        </w:rPr>
        <w:t xml:space="preserve">research </w:t>
      </w:r>
      <w:r w:rsidR="008A716B" w:rsidRPr="00C46228">
        <w:rPr>
          <w:rFonts w:ascii="Times New Roman" w:eastAsia="Times New Roman" w:hAnsi="Times New Roman" w:cs="Times New Roman"/>
          <w:lang w:eastAsia="en-GB"/>
        </w:rPr>
        <w:t xml:space="preserve">is </w:t>
      </w:r>
      <w:r w:rsidR="002624F0" w:rsidRPr="00C46228">
        <w:rPr>
          <w:rFonts w:ascii="Times New Roman" w:eastAsia="Times New Roman" w:hAnsi="Times New Roman" w:cs="Times New Roman"/>
          <w:lang w:eastAsia="en-GB"/>
        </w:rPr>
        <w:t xml:space="preserve">being pushed to the margins </w:t>
      </w:r>
      <w:r w:rsidR="00356594" w:rsidRPr="00C46228">
        <w:rPr>
          <w:rFonts w:ascii="Times New Roman" w:eastAsia="Times New Roman" w:hAnsi="Times New Roman" w:cs="Times New Roman"/>
          <w:lang w:eastAsia="en-GB"/>
        </w:rPr>
        <w:t>by</w:t>
      </w:r>
      <w:r w:rsidR="002624F0" w:rsidRPr="00C46228">
        <w:rPr>
          <w:rFonts w:ascii="Times New Roman" w:eastAsia="Times New Roman" w:hAnsi="Times New Roman" w:cs="Times New Roman"/>
          <w:lang w:eastAsia="en-GB"/>
        </w:rPr>
        <w:t xml:space="preserve"> teaching and administrative tasks</w:t>
      </w:r>
      <w:r w:rsidR="008A716B" w:rsidRPr="00C46228">
        <w:rPr>
          <w:rFonts w:ascii="Times New Roman" w:eastAsia="Times New Roman" w:hAnsi="Times New Roman" w:cs="Times New Roman"/>
          <w:lang w:eastAsia="en-GB"/>
        </w:rPr>
        <w:t>.</w:t>
      </w:r>
      <w:r w:rsidR="002624F0" w:rsidRPr="00C46228">
        <w:rPr>
          <w:rFonts w:ascii="Times New Roman" w:eastAsia="Times New Roman" w:hAnsi="Times New Roman" w:cs="Times New Roman"/>
          <w:lang w:eastAsia="en-GB"/>
        </w:rPr>
        <w:t xml:space="preserve"> Hang around in any academic department kitchen and you will hear complaints about </w:t>
      </w:r>
      <w:r w:rsidR="00A21314" w:rsidRPr="00374A6C">
        <w:rPr>
          <w:rFonts w:ascii="Times New Roman" w:eastAsia="Times New Roman" w:hAnsi="Times New Roman" w:cs="Times New Roman"/>
          <w:lang w:eastAsia="en-GB"/>
        </w:rPr>
        <w:t>over</w:t>
      </w:r>
      <w:r w:rsidR="00262D55" w:rsidRPr="00374A6C">
        <w:rPr>
          <w:rFonts w:ascii="Times New Roman" w:eastAsia="Times New Roman" w:hAnsi="Times New Roman" w:cs="Times New Roman"/>
          <w:lang w:eastAsia="en-GB"/>
        </w:rPr>
        <w:t>-</w:t>
      </w:r>
      <w:r w:rsidR="00A21314" w:rsidRPr="00374A6C">
        <w:rPr>
          <w:rFonts w:ascii="Times New Roman" w:eastAsia="Times New Roman" w:hAnsi="Times New Roman" w:cs="Times New Roman"/>
          <w:lang w:eastAsia="en-GB"/>
        </w:rPr>
        <w:t xml:space="preserve">flowing inboxes, demanding students and </w:t>
      </w:r>
      <w:r w:rsidR="00356594" w:rsidRPr="00374A6C">
        <w:rPr>
          <w:rFonts w:ascii="Times New Roman" w:eastAsia="Times New Roman" w:hAnsi="Times New Roman" w:cs="Times New Roman"/>
          <w:lang w:eastAsia="en-GB"/>
        </w:rPr>
        <w:t xml:space="preserve">requests </w:t>
      </w:r>
      <w:r w:rsidR="00A21314" w:rsidRPr="00374A6C">
        <w:rPr>
          <w:rFonts w:ascii="Times New Roman" w:eastAsia="Times New Roman" w:hAnsi="Times New Roman" w:cs="Times New Roman"/>
          <w:lang w:eastAsia="en-GB"/>
        </w:rPr>
        <w:t>from administrators</w:t>
      </w:r>
      <w:r w:rsidR="002624F0" w:rsidRPr="00374A6C">
        <w:rPr>
          <w:rFonts w:ascii="Times New Roman" w:eastAsia="Times New Roman" w:hAnsi="Times New Roman" w:cs="Times New Roman"/>
          <w:lang w:eastAsia="en-GB"/>
        </w:rPr>
        <w:t xml:space="preserve">. </w:t>
      </w:r>
      <w:r w:rsidR="008A716B" w:rsidRPr="00374A6C">
        <w:rPr>
          <w:rFonts w:ascii="Times New Roman" w:eastAsia="Times New Roman" w:hAnsi="Times New Roman" w:cs="Times New Roman"/>
          <w:lang w:eastAsia="en-GB"/>
        </w:rPr>
        <w:t xml:space="preserve">A casual glance at the so called </w:t>
      </w:r>
      <w:r w:rsidR="0083660D" w:rsidRPr="00567C07">
        <w:rPr>
          <w:rFonts w:ascii="Times New Roman" w:eastAsia="Times New Roman" w:hAnsi="Times New Roman" w:cs="Times New Roman"/>
          <w:lang w:eastAsia="en-GB"/>
        </w:rPr>
        <w:t>“</w:t>
      </w:r>
      <w:r w:rsidR="008A716B" w:rsidRPr="00567C07">
        <w:rPr>
          <w:rFonts w:ascii="Times New Roman" w:eastAsia="Times New Roman" w:hAnsi="Times New Roman" w:cs="Times New Roman"/>
          <w:lang w:eastAsia="en-GB"/>
        </w:rPr>
        <w:t>Academic Quit lit</w:t>
      </w:r>
      <w:r w:rsidR="0083660D" w:rsidRPr="00567C07">
        <w:rPr>
          <w:rFonts w:ascii="Times New Roman" w:eastAsia="Times New Roman" w:hAnsi="Times New Roman" w:cs="Times New Roman"/>
          <w:lang w:eastAsia="en-GB"/>
        </w:rPr>
        <w:t>”</w:t>
      </w:r>
      <w:ins w:id="223" w:author="Adrian Barnett" w:date="2019-11-02T19:13:00Z">
        <w:r w:rsidR="005D6FFF">
          <w:rPr>
            <w:rFonts w:ascii="Times New Roman" w:eastAsia="Times New Roman" w:hAnsi="Times New Roman" w:cs="Times New Roman"/>
            <w:lang w:eastAsia="en-GB"/>
          </w:rPr>
          <w:t xml:space="preserve"> (7)</w:t>
        </w:r>
      </w:ins>
      <w:r w:rsidR="008A716B" w:rsidRPr="005D6FFF">
        <w:rPr>
          <w:rFonts w:ascii="Times New Roman" w:eastAsia="Times New Roman" w:hAnsi="Times New Roman" w:cs="Times New Roman"/>
          <w:lang w:eastAsia="en-GB"/>
        </w:rPr>
        <w:t>, where a departing academic lists all the reasons they don’t want to stay in the profession, suggests that some academics are drowning under administrative tasks</w:t>
      </w:r>
      <w:del w:id="224" w:author="Adrian Barnett" w:date="2019-11-02T19:32:00Z">
        <w:r w:rsidR="00C35230" w:rsidRPr="00374A6C" w:rsidDel="00374A6C">
          <w:rPr>
            <w:rFonts w:ascii="Times New Roman" w:eastAsia="Times New Roman" w:hAnsi="Times New Roman" w:cs="Times New Roman"/>
            <w:lang w:eastAsia="en-GB"/>
          </w:rPr>
          <w:delText xml:space="preserve">, which drastically </w:delText>
        </w:r>
        <w:r w:rsidR="008A716B" w:rsidRPr="00374A6C" w:rsidDel="00374A6C">
          <w:rPr>
            <w:rFonts w:ascii="Times New Roman" w:eastAsia="Times New Roman" w:hAnsi="Times New Roman" w:cs="Times New Roman"/>
            <w:lang w:eastAsia="en-GB"/>
          </w:rPr>
          <w:delText>reduce</w:delText>
        </w:r>
        <w:r w:rsidR="00C35230" w:rsidRPr="00374A6C" w:rsidDel="00374A6C">
          <w:rPr>
            <w:rFonts w:ascii="Times New Roman" w:eastAsia="Times New Roman" w:hAnsi="Times New Roman" w:cs="Times New Roman"/>
            <w:lang w:eastAsia="en-GB"/>
          </w:rPr>
          <w:delText>s</w:delText>
        </w:r>
        <w:r w:rsidR="008A716B" w:rsidRPr="00374A6C" w:rsidDel="00374A6C">
          <w:rPr>
            <w:rFonts w:ascii="Times New Roman" w:eastAsia="Times New Roman" w:hAnsi="Times New Roman" w:cs="Times New Roman"/>
            <w:lang w:eastAsia="en-GB"/>
          </w:rPr>
          <w:delText xml:space="preserve"> the time available for research writing</w:delText>
        </w:r>
      </w:del>
      <w:r w:rsidR="008A716B" w:rsidRPr="00374A6C">
        <w:rPr>
          <w:rFonts w:ascii="Times New Roman" w:eastAsia="Times New Roman" w:hAnsi="Times New Roman" w:cs="Times New Roman"/>
          <w:lang w:eastAsia="en-GB"/>
        </w:rPr>
        <w:t>.</w:t>
      </w:r>
    </w:p>
    <w:p w14:paraId="47B850F4" w14:textId="77777777" w:rsidR="003A0FB2" w:rsidRDefault="00374A6C" w:rsidP="008A6EF9">
      <w:pPr>
        <w:spacing w:after="120" w:line="360" w:lineRule="auto"/>
        <w:rPr>
          <w:ins w:id="225" w:author="Adrian Barnett" w:date="2019-11-03T14:17:00Z"/>
          <w:rFonts w:ascii="Times New Roman" w:eastAsia="Times New Roman" w:hAnsi="Times New Roman" w:cs="Times New Roman"/>
          <w:lang w:eastAsia="en-GB"/>
        </w:rPr>
      </w:pPr>
      <w:ins w:id="226" w:author="Adrian Barnett" w:date="2019-11-02T19:32:00Z">
        <w:r w:rsidRPr="00374A6C">
          <w:rPr>
            <w:rFonts w:ascii="Times New Roman" w:eastAsia="Times New Roman" w:hAnsi="Times New Roman" w:cs="Times New Roman"/>
            <w:lang w:eastAsia="en-GB"/>
          </w:rPr>
          <w:t xml:space="preserve">The constant connectivity of our digital world leads to what Gregg called the “presence bleed” where there is </w:t>
        </w:r>
      </w:ins>
      <w:ins w:id="227" w:author="Adrian Barnett" w:date="2019-11-03T14:16:00Z">
        <w:r w:rsidR="003A0FB2">
          <w:rPr>
            <w:rFonts w:ascii="Times New Roman" w:eastAsia="Times New Roman" w:hAnsi="Times New Roman" w:cs="Times New Roman"/>
            <w:lang w:eastAsia="en-GB"/>
          </w:rPr>
          <w:t>little</w:t>
        </w:r>
      </w:ins>
      <w:ins w:id="228" w:author="Adrian Barnett" w:date="2019-11-02T19:32:00Z">
        <w:r w:rsidRPr="00374A6C">
          <w:rPr>
            <w:rFonts w:ascii="Times New Roman" w:eastAsia="Times New Roman" w:hAnsi="Times New Roman" w:cs="Times New Roman"/>
            <w:lang w:eastAsia="en-GB"/>
          </w:rPr>
          <w:t xml:space="preserve"> difference between home and work in the capacity to do work</w:t>
        </w:r>
      </w:ins>
      <w:ins w:id="229" w:author="Adrian Barnett" w:date="2019-11-02T19:33:00Z">
        <w:r>
          <w:rPr>
            <w:rFonts w:ascii="Times New Roman" w:eastAsia="Times New Roman" w:hAnsi="Times New Roman" w:cs="Times New Roman"/>
            <w:lang w:eastAsia="en-GB"/>
          </w:rPr>
          <w:t xml:space="preserve"> (8)</w:t>
        </w:r>
      </w:ins>
      <w:ins w:id="230" w:author="Adrian Barnett" w:date="2019-11-02T19:32:00Z">
        <w:r w:rsidRPr="00374A6C">
          <w:rPr>
            <w:rFonts w:ascii="Times New Roman" w:eastAsia="Times New Roman" w:hAnsi="Times New Roman" w:cs="Times New Roman"/>
            <w:lang w:eastAsia="en-GB"/>
          </w:rPr>
          <w:t>. The ability to work anytime, anywhere, can make it difficult to set boundaries. The temptation to overwork is exacerbated in many countries by the precarious nature of academic labour and the accompanying anxiety people feel to produce or lose their job (</w:t>
        </w:r>
      </w:ins>
      <w:ins w:id="231" w:author="Adrian Barnett" w:date="2019-11-02T19:56:00Z">
        <w:r w:rsidR="004A4ED0">
          <w:rPr>
            <w:rFonts w:ascii="Times New Roman" w:eastAsia="Times New Roman" w:hAnsi="Times New Roman" w:cs="Times New Roman"/>
            <w:lang w:eastAsia="en-GB"/>
          </w:rPr>
          <w:t>9</w:t>
        </w:r>
      </w:ins>
      <w:ins w:id="232" w:author="Adrian Barnett" w:date="2019-11-02T19:32:00Z">
        <w:r w:rsidRPr="00374A6C">
          <w:rPr>
            <w:rFonts w:ascii="Times New Roman" w:eastAsia="Times New Roman" w:hAnsi="Times New Roman" w:cs="Times New Roman"/>
            <w:lang w:eastAsia="en-GB"/>
          </w:rPr>
          <w:t xml:space="preserve">). The academic overwork problem has consequences for individuals, but also the publishing </w:t>
        </w:r>
        <w:proofErr w:type="gramStart"/>
        <w:r w:rsidRPr="00374A6C">
          <w:rPr>
            <w:rFonts w:ascii="Times New Roman" w:eastAsia="Times New Roman" w:hAnsi="Times New Roman" w:cs="Times New Roman"/>
            <w:lang w:eastAsia="en-GB"/>
          </w:rPr>
          <w:t>system as a whole</w:t>
        </w:r>
        <w:proofErr w:type="gramEnd"/>
        <w:r w:rsidRPr="00374A6C">
          <w:rPr>
            <w:rFonts w:ascii="Times New Roman" w:eastAsia="Times New Roman" w:hAnsi="Times New Roman" w:cs="Times New Roman"/>
            <w:lang w:eastAsia="en-GB"/>
          </w:rPr>
          <w:t>.</w:t>
        </w:r>
      </w:ins>
      <w:r w:rsidR="008A716B" w:rsidRPr="00374A6C">
        <w:rPr>
          <w:rFonts w:ascii="Times New Roman" w:eastAsia="Times New Roman" w:hAnsi="Times New Roman" w:cs="Times New Roman"/>
          <w:lang w:eastAsia="en-GB"/>
        </w:rPr>
        <w:t xml:space="preserve"> </w:t>
      </w:r>
      <w:r w:rsidR="003F22F6" w:rsidRPr="00374A6C">
        <w:rPr>
          <w:rFonts w:ascii="Times New Roman" w:eastAsia="Times New Roman" w:hAnsi="Times New Roman" w:cs="Times New Roman"/>
          <w:lang w:eastAsia="en-GB"/>
        </w:rPr>
        <w:t xml:space="preserve">Erickson </w:t>
      </w:r>
      <w:r w:rsidR="00C35230" w:rsidRPr="00374A6C">
        <w:rPr>
          <w:rFonts w:ascii="Times New Roman" w:eastAsia="Times New Roman" w:hAnsi="Times New Roman" w:cs="Times New Roman"/>
          <w:lang w:eastAsia="en-GB"/>
        </w:rPr>
        <w:t xml:space="preserve">suggests that </w:t>
      </w:r>
      <w:r w:rsidR="008A716B" w:rsidRPr="00374A6C">
        <w:rPr>
          <w:rFonts w:ascii="Times New Roman" w:eastAsia="Times New Roman" w:hAnsi="Times New Roman" w:cs="Times New Roman"/>
          <w:lang w:eastAsia="en-GB"/>
        </w:rPr>
        <w:t xml:space="preserve">academic overwork is eroding the </w:t>
      </w:r>
      <w:r w:rsidR="0083660D" w:rsidRPr="00374A6C">
        <w:rPr>
          <w:rFonts w:ascii="Times New Roman" w:eastAsia="Times New Roman" w:hAnsi="Times New Roman" w:cs="Times New Roman"/>
          <w:lang w:eastAsia="en-GB"/>
        </w:rPr>
        <w:t>“</w:t>
      </w:r>
      <w:r w:rsidR="008A716B" w:rsidRPr="00374A6C">
        <w:rPr>
          <w:rFonts w:ascii="Times New Roman" w:eastAsia="Times New Roman" w:hAnsi="Times New Roman" w:cs="Times New Roman"/>
          <w:lang w:eastAsia="en-GB"/>
        </w:rPr>
        <w:t>gift economy</w:t>
      </w:r>
      <w:r w:rsidR="0083660D" w:rsidRPr="00374A6C">
        <w:rPr>
          <w:rFonts w:ascii="Times New Roman" w:eastAsia="Times New Roman" w:hAnsi="Times New Roman" w:cs="Times New Roman"/>
          <w:lang w:eastAsia="en-GB"/>
        </w:rPr>
        <w:t>”</w:t>
      </w:r>
      <w:r w:rsidR="008A716B" w:rsidRPr="00374A6C">
        <w:rPr>
          <w:rFonts w:ascii="Times New Roman" w:eastAsia="Times New Roman" w:hAnsi="Times New Roman" w:cs="Times New Roman"/>
          <w:lang w:eastAsia="en-GB"/>
        </w:rPr>
        <w:t xml:space="preserve"> of peer reviewing that is necessary to keep the publishing system moving</w:t>
      </w:r>
      <w:r w:rsidR="003F22F6" w:rsidRPr="004A4ED0">
        <w:rPr>
          <w:rFonts w:ascii="Times New Roman" w:eastAsia="Times New Roman" w:hAnsi="Times New Roman" w:cs="Times New Roman"/>
          <w:lang w:eastAsia="en-GB"/>
        </w:rPr>
        <w:t xml:space="preserve"> </w:t>
      </w:r>
      <w:r w:rsidR="00755B52" w:rsidRPr="004A4ED0">
        <w:rPr>
          <w:rFonts w:ascii="Times New Roman" w:hAnsi="Times New Roman" w:cs="Times New Roman"/>
        </w:rPr>
        <w:t>(1</w:t>
      </w:r>
      <w:ins w:id="233" w:author="Adrian Barnett" w:date="2019-11-02T19:57:00Z">
        <w:r w:rsidR="004A4ED0">
          <w:rPr>
            <w:rFonts w:ascii="Times New Roman" w:hAnsi="Times New Roman" w:cs="Times New Roman"/>
          </w:rPr>
          <w:t>0</w:t>
        </w:r>
      </w:ins>
      <w:r w:rsidR="00755B52" w:rsidRPr="004A4ED0">
        <w:rPr>
          <w:rFonts w:ascii="Times New Roman" w:hAnsi="Times New Roman" w:cs="Times New Roman"/>
        </w:rPr>
        <w:t>)</w:t>
      </w:r>
      <w:r w:rsidR="008A716B" w:rsidRPr="004A4ED0">
        <w:rPr>
          <w:rFonts w:ascii="Times New Roman" w:eastAsia="Times New Roman" w:hAnsi="Times New Roman" w:cs="Times New Roman"/>
          <w:lang w:eastAsia="en-GB"/>
        </w:rPr>
        <w:t xml:space="preserve">. </w:t>
      </w:r>
    </w:p>
    <w:p w14:paraId="79627EFA" w14:textId="0F443BD7" w:rsidR="00A21314" w:rsidRPr="004A4ED0" w:rsidRDefault="00A21314" w:rsidP="008A6EF9">
      <w:pPr>
        <w:spacing w:after="120" w:line="360" w:lineRule="auto"/>
        <w:rPr>
          <w:rFonts w:ascii="Times New Roman" w:eastAsia="Times New Roman" w:hAnsi="Times New Roman" w:cs="Times New Roman"/>
          <w:lang w:eastAsia="en-GB"/>
        </w:rPr>
      </w:pPr>
      <w:r w:rsidRPr="004A4ED0">
        <w:rPr>
          <w:rFonts w:ascii="Times New Roman" w:eastAsia="Times New Roman" w:hAnsi="Times New Roman" w:cs="Times New Roman"/>
          <w:lang w:eastAsia="en-GB"/>
        </w:rPr>
        <w:t xml:space="preserve">For all this talk, there has been little empirical research on whether academics are </w:t>
      </w:r>
      <w:proofErr w:type="gramStart"/>
      <w:r w:rsidRPr="004A4ED0">
        <w:rPr>
          <w:rFonts w:ascii="Times New Roman" w:eastAsia="Times New Roman" w:hAnsi="Times New Roman" w:cs="Times New Roman"/>
          <w:lang w:eastAsia="en-GB"/>
        </w:rPr>
        <w:t>actually working</w:t>
      </w:r>
      <w:proofErr w:type="gramEnd"/>
      <w:r w:rsidRPr="004A4ED0">
        <w:rPr>
          <w:rFonts w:ascii="Times New Roman" w:eastAsia="Times New Roman" w:hAnsi="Times New Roman" w:cs="Times New Roman"/>
          <w:lang w:eastAsia="en-GB"/>
        </w:rPr>
        <w:t xml:space="preserve"> </w:t>
      </w:r>
      <w:r w:rsidR="000D247F" w:rsidRPr="004A4ED0">
        <w:rPr>
          <w:rFonts w:ascii="Times New Roman" w:eastAsia="Times New Roman" w:hAnsi="Times New Roman" w:cs="Times New Roman"/>
          <w:lang w:eastAsia="en-GB"/>
        </w:rPr>
        <w:t xml:space="preserve">longer hours </w:t>
      </w:r>
      <w:r w:rsidRPr="004A4ED0">
        <w:rPr>
          <w:rFonts w:ascii="Times New Roman" w:eastAsia="Times New Roman" w:hAnsi="Times New Roman" w:cs="Times New Roman"/>
          <w:lang w:eastAsia="en-GB"/>
        </w:rPr>
        <w:t>or not</w:t>
      </w:r>
      <w:ins w:id="234" w:author="Adrian Barnett" w:date="2019-11-02T19:58:00Z">
        <w:r w:rsidR="004A4ED0" w:rsidRPr="004A4ED0">
          <w:rPr>
            <w:rFonts w:ascii="Times New Roman" w:eastAsia="Times New Roman" w:hAnsi="Times New Roman" w:cs="Times New Roman"/>
            <w:lang w:eastAsia="en-GB"/>
          </w:rPr>
          <w:t>, what does exist so far is only retrospective self-report, via interview or survey (</w:t>
        </w:r>
      </w:ins>
      <w:ins w:id="235" w:author="Adrian Barnett" w:date="2019-11-02T19:59:00Z">
        <w:r w:rsidR="004A4ED0">
          <w:rPr>
            <w:rFonts w:ascii="Times New Roman" w:eastAsia="Times New Roman" w:hAnsi="Times New Roman" w:cs="Times New Roman"/>
            <w:lang w:eastAsia="en-GB"/>
          </w:rPr>
          <w:t>11</w:t>
        </w:r>
      </w:ins>
      <w:ins w:id="236" w:author="Adrian Barnett" w:date="2019-11-02T19:58:00Z">
        <w:r w:rsidR="004A4ED0" w:rsidRPr="004A4ED0">
          <w:rPr>
            <w:rFonts w:ascii="Times New Roman" w:eastAsia="Times New Roman" w:hAnsi="Times New Roman" w:cs="Times New Roman"/>
            <w:lang w:eastAsia="en-GB"/>
          </w:rPr>
          <w:t>)</w:t>
        </w:r>
      </w:ins>
      <w:r w:rsidRPr="004A4ED0">
        <w:rPr>
          <w:rFonts w:ascii="Times New Roman" w:eastAsia="Times New Roman" w:hAnsi="Times New Roman" w:cs="Times New Roman"/>
          <w:lang w:eastAsia="en-GB"/>
        </w:rPr>
        <w:t>.</w:t>
      </w:r>
      <w:r w:rsidR="008A716B" w:rsidRPr="004A4ED0">
        <w:rPr>
          <w:rFonts w:ascii="Times New Roman" w:eastAsia="Times New Roman" w:hAnsi="Times New Roman" w:cs="Times New Roman"/>
          <w:lang w:eastAsia="en-GB"/>
        </w:rPr>
        <w:t xml:space="preserve"> This paper sets out to start to fill this gap</w:t>
      </w:r>
      <w:ins w:id="237" w:author="Adrian Barnett" w:date="2019-11-02T20:00:00Z">
        <w:r w:rsidR="004A4ED0">
          <w:rPr>
            <w:rFonts w:ascii="Times New Roman" w:eastAsia="Times New Roman" w:hAnsi="Times New Roman" w:cs="Times New Roman"/>
            <w:lang w:eastAsia="en-GB"/>
          </w:rPr>
          <w:t xml:space="preserve"> </w:t>
        </w:r>
        <w:r w:rsidR="004A4ED0" w:rsidRPr="004A4ED0">
          <w:rPr>
            <w:rFonts w:ascii="Times New Roman" w:eastAsia="Times New Roman" w:hAnsi="Times New Roman" w:cs="Times New Roman"/>
            <w:lang w:eastAsia="en-GB"/>
          </w:rPr>
          <w:t xml:space="preserve">by looking at the timing of manuscript and peer review submissions to </w:t>
        </w:r>
        <w:r w:rsidR="004A4ED0" w:rsidRPr="004A4ED0">
          <w:rPr>
            <w:rFonts w:ascii="Times New Roman" w:eastAsia="Times New Roman" w:hAnsi="Times New Roman" w:cs="Times New Roman"/>
            <w:i/>
            <w:iCs/>
            <w:lang w:eastAsia="en-GB"/>
          </w:rPr>
          <w:t>the BMJ</w:t>
        </w:r>
        <w:r w:rsidR="004A4ED0" w:rsidRPr="004A4ED0">
          <w:rPr>
            <w:rFonts w:ascii="Times New Roman" w:eastAsia="Times New Roman" w:hAnsi="Times New Roman" w:cs="Times New Roman"/>
            <w:lang w:eastAsia="en-GB"/>
          </w:rPr>
          <w:t xml:space="preserve"> and </w:t>
        </w:r>
        <w:r w:rsidR="004A4ED0" w:rsidRPr="004A4ED0">
          <w:rPr>
            <w:rFonts w:ascii="Times New Roman" w:eastAsia="Times New Roman" w:hAnsi="Times New Roman" w:cs="Times New Roman"/>
            <w:i/>
            <w:iCs/>
            <w:lang w:eastAsia="en-GB"/>
          </w:rPr>
          <w:t>BMJ Open</w:t>
        </w:r>
        <w:r w:rsidR="004A4ED0" w:rsidRPr="004A4ED0">
          <w:rPr>
            <w:rFonts w:ascii="Times New Roman" w:eastAsia="Times New Roman" w:hAnsi="Times New Roman" w:cs="Times New Roman"/>
            <w:lang w:eastAsia="en-GB"/>
          </w:rPr>
          <w:t>. If research writing and reviewing is being squeezed into leisure time, we would expect to see an increase over time in submissions of manuscripts and peer reviews on weekends and holidays</w:t>
        </w:r>
      </w:ins>
      <w:r w:rsidR="008A716B" w:rsidRPr="004A4ED0">
        <w:rPr>
          <w:rFonts w:ascii="Times New Roman" w:eastAsia="Times New Roman" w:hAnsi="Times New Roman" w:cs="Times New Roman"/>
          <w:lang w:eastAsia="en-GB"/>
        </w:rPr>
        <w:t>.</w:t>
      </w:r>
    </w:p>
    <w:p w14:paraId="630198C1" w14:textId="51132527" w:rsidR="008A716B" w:rsidRPr="00374A6C" w:rsidDel="003054CF" w:rsidRDefault="002624F0" w:rsidP="008A6EF9">
      <w:pPr>
        <w:spacing w:after="120" w:line="360" w:lineRule="auto"/>
        <w:rPr>
          <w:moveFrom w:id="238" w:author="Adrian Barnett" w:date="2019-11-02T13:57:00Z"/>
          <w:rFonts w:ascii="Times New Roman" w:hAnsi="Times New Roman" w:cs="Times New Roman"/>
        </w:rPr>
      </w:pPr>
      <w:moveFromRangeStart w:id="239" w:author="Adrian Barnett" w:date="2019-11-02T13:57:00Z" w:name="move23595478"/>
      <w:moveFrom w:id="240" w:author="Adrian Barnett" w:date="2019-11-02T13:57:00Z">
        <w:r w:rsidRPr="004A4ED0" w:rsidDel="003054CF">
          <w:rPr>
            <w:rFonts w:ascii="Times New Roman" w:eastAsia="Times New Roman" w:hAnsi="Times New Roman" w:cs="Times New Roman"/>
            <w:lang w:eastAsia="en-GB"/>
          </w:rPr>
          <w:t xml:space="preserve">Academic productivity – or the lack of it </w:t>
        </w:r>
        <w:r w:rsidR="00266BEF" w:rsidRPr="004A4ED0" w:rsidDel="003054CF">
          <w:rPr>
            <w:rFonts w:ascii="Times New Roman" w:eastAsia="Times New Roman" w:hAnsi="Times New Roman" w:cs="Times New Roman"/>
            <w:lang w:eastAsia="en-GB"/>
          </w:rPr>
          <w:t>–</w:t>
        </w:r>
        <w:r w:rsidRPr="004A4ED0" w:rsidDel="003054CF">
          <w:rPr>
            <w:rFonts w:ascii="Times New Roman" w:eastAsia="Times New Roman" w:hAnsi="Times New Roman" w:cs="Times New Roman"/>
            <w:lang w:eastAsia="en-GB"/>
          </w:rPr>
          <w:t xml:space="preserve"> is a </w:t>
        </w:r>
        <w:r w:rsidR="007057AA" w:rsidRPr="004A4ED0" w:rsidDel="003054CF">
          <w:rPr>
            <w:rFonts w:ascii="Times New Roman" w:eastAsia="Times New Roman" w:hAnsi="Times New Roman" w:cs="Times New Roman"/>
            <w:lang w:eastAsia="en-GB"/>
          </w:rPr>
          <w:t xml:space="preserve">focus </w:t>
        </w:r>
        <w:r w:rsidRPr="004A4ED0" w:rsidDel="003054CF">
          <w:rPr>
            <w:rFonts w:ascii="Times New Roman" w:eastAsia="Times New Roman" w:hAnsi="Times New Roman" w:cs="Times New Roman"/>
            <w:lang w:eastAsia="en-GB"/>
          </w:rPr>
          <w:t xml:space="preserve">for </w:t>
        </w:r>
        <w:r w:rsidR="007057AA" w:rsidRPr="004A4ED0" w:rsidDel="003054CF">
          <w:rPr>
            <w:rFonts w:ascii="Times New Roman" w:eastAsia="Times New Roman" w:hAnsi="Times New Roman" w:cs="Times New Roman"/>
            <w:lang w:eastAsia="en-GB"/>
          </w:rPr>
          <w:t xml:space="preserve">many </w:t>
        </w:r>
        <w:r w:rsidRPr="004A4ED0" w:rsidDel="003054CF">
          <w:rPr>
            <w:rFonts w:ascii="Times New Roman" w:eastAsia="Times New Roman" w:hAnsi="Times New Roman" w:cs="Times New Roman"/>
            <w:lang w:eastAsia="en-GB"/>
          </w:rPr>
          <w:t xml:space="preserve">senior </w:t>
        </w:r>
        <w:r w:rsidR="007057AA" w:rsidRPr="004A4ED0" w:rsidDel="003054CF">
          <w:rPr>
            <w:rFonts w:ascii="Times New Roman" w:eastAsia="Times New Roman" w:hAnsi="Times New Roman" w:cs="Times New Roman"/>
            <w:lang w:eastAsia="en-GB"/>
          </w:rPr>
          <w:t xml:space="preserve">university </w:t>
        </w:r>
        <w:r w:rsidRPr="004A4ED0" w:rsidDel="003054CF">
          <w:rPr>
            <w:rFonts w:ascii="Times New Roman" w:eastAsia="Times New Roman" w:hAnsi="Times New Roman" w:cs="Times New Roman"/>
            <w:lang w:eastAsia="en-GB"/>
          </w:rPr>
          <w:t xml:space="preserve">managers, but the </w:t>
        </w:r>
        <w:r w:rsidR="00266BEF" w:rsidRPr="00567C07" w:rsidDel="003054CF">
          <w:rPr>
            <w:rFonts w:ascii="Times New Roman" w:eastAsia="Times New Roman" w:hAnsi="Times New Roman" w:cs="Times New Roman"/>
            <w:lang w:eastAsia="en-GB"/>
          </w:rPr>
          <w:t>data shows</w:t>
        </w:r>
        <w:r w:rsidRPr="00567C07" w:rsidDel="003054CF">
          <w:rPr>
            <w:rFonts w:ascii="Times New Roman" w:eastAsia="Times New Roman" w:hAnsi="Times New Roman" w:cs="Times New Roman"/>
            <w:lang w:eastAsia="en-GB"/>
          </w:rPr>
          <w:t xml:space="preserve"> that academics are publishing more and more papers</w:t>
        </w:r>
        <w:r w:rsidR="00266BEF" w:rsidRPr="00567C07" w:rsidDel="003054CF">
          <w:rPr>
            <w:rFonts w:ascii="Times New Roman" w:eastAsia="Times New Roman" w:hAnsi="Times New Roman" w:cs="Times New Roman"/>
            <w:lang w:eastAsia="en-GB"/>
          </w:rPr>
          <w:t xml:space="preserve"> </w:t>
        </w:r>
        <w:r w:rsidR="00D470FA" w:rsidRPr="003054CF" w:rsidDel="003054CF">
          <w:rPr>
            <w:rFonts w:ascii="Times New Roman" w:eastAsia="Times New Roman" w:hAnsi="Times New Roman" w:cs="Times New Roman"/>
            <w:lang w:eastAsia="en-GB"/>
          </w:rPr>
          <w:fldChar w:fldCharType="begin"/>
        </w:r>
        <w:r w:rsidR="00755B52" w:rsidRPr="003054CF" w:rsidDel="003054CF">
          <w:rPr>
            <w:rFonts w:ascii="Times New Roman" w:eastAsia="Times New Roman" w:hAnsi="Times New Roman" w:cs="Times New Roman"/>
            <w:lang w:eastAsia="en-GB"/>
          </w:rPr>
          <w:instrText xml:space="preserve"> ADDIN ZOTERO_ITEM CSL_CITATION {"citationID":"0DupxVKy","properties":{"formattedCitation":"(2)","plainCitation":"(2)","noteIndex":0},"citationItems":[{"id":422,"uris":["http://zotero.org/users/local/wAnupu0Q/items/CY3PEWGT"],"uri":["http://zotero.org/users/local/wAnupu0Q/items/CY3PEWGT"],"itemData":{"id":422,"type":"article-journal","title":"Seventy-Five Trials and Eleven Systematic Reviews a Day: How Will We Ever Keep Up?","container-title":"PLoS Med","page":"e1000326+","volume":"7","issue":"9","abstract":"Hilda Bastian and colleagues examine the extent to which critical summaries of clinical trials can be used by health professionals and the public.","DOI":"10.1371/journal.pmed.1000326","author":[{"family":"Bastian","given":"Hilda"},{"family":"Glasziou","given":"Paul"},{"family":"Chalmers","given":"Iain"}],"issued":{"date-parts":[["2010",9]]}}}],"schema":"https://github.com/citation-style-language/schema/raw/master/csl-citation.json"} </w:instrText>
        </w:r>
        <w:r w:rsidR="00D470FA" w:rsidRPr="003054CF" w:rsidDel="003054CF">
          <w:rPr>
            <w:rFonts w:ascii="Times New Roman" w:eastAsia="Times New Roman" w:hAnsi="Times New Roman" w:cs="Times New Roman"/>
            <w:lang w:eastAsia="en-GB"/>
          </w:rPr>
          <w:fldChar w:fldCharType="separate"/>
        </w:r>
        <w:r w:rsidR="00755B52" w:rsidRPr="003054CF" w:rsidDel="003054CF">
          <w:rPr>
            <w:rFonts w:ascii="Times New Roman" w:hAnsi="Times New Roman" w:cs="Times New Roman"/>
          </w:rPr>
          <w:t>(2)</w:t>
        </w:r>
        <w:r w:rsidR="00D470FA" w:rsidRPr="003054CF" w:rsidDel="003054CF">
          <w:rPr>
            <w:rFonts w:ascii="Times New Roman" w:eastAsia="Times New Roman" w:hAnsi="Times New Roman" w:cs="Times New Roman"/>
            <w:lang w:eastAsia="en-GB"/>
          </w:rPr>
          <w:fldChar w:fldCharType="end"/>
        </w:r>
        <w:r w:rsidR="00A21314" w:rsidRPr="003054CF" w:rsidDel="003054CF">
          <w:rPr>
            <w:rFonts w:ascii="Times New Roman" w:eastAsia="Times New Roman" w:hAnsi="Times New Roman" w:cs="Times New Roman"/>
            <w:lang w:eastAsia="en-GB"/>
          </w:rPr>
          <w:t>.</w:t>
        </w:r>
        <w:r w:rsidR="008A716B" w:rsidRPr="003054CF" w:rsidDel="003054CF">
          <w:rPr>
            <w:rFonts w:ascii="Times New Roman" w:hAnsi="Times New Roman" w:cs="Times New Roman"/>
          </w:rPr>
          <w:t xml:space="preserve"> </w:t>
        </w:r>
        <w:r w:rsidR="00FD1C78" w:rsidRPr="003054CF" w:rsidDel="003054CF">
          <w:rPr>
            <w:rFonts w:ascii="Times New Roman" w:hAnsi="Times New Roman" w:cs="Times New Roman"/>
          </w:rPr>
          <w:t xml:space="preserve">While universities benefit from the prestige conferred by a rise in the rankings, </w:t>
        </w:r>
        <w:r w:rsidR="007057AA" w:rsidRPr="003054CF" w:rsidDel="003054CF">
          <w:rPr>
            <w:rFonts w:ascii="Times New Roman" w:hAnsi="Times New Roman" w:cs="Times New Roman"/>
          </w:rPr>
          <w:t>some have</w:t>
        </w:r>
        <w:r w:rsidR="00FD1C78" w:rsidRPr="003054CF" w:rsidDel="003054CF">
          <w:rPr>
            <w:rFonts w:ascii="Times New Roman" w:hAnsi="Times New Roman" w:cs="Times New Roman"/>
          </w:rPr>
          <w:t xml:space="preserve"> question</w:t>
        </w:r>
        <w:r w:rsidR="007057AA" w:rsidRPr="00954608" w:rsidDel="003054CF">
          <w:rPr>
            <w:rFonts w:ascii="Times New Roman" w:hAnsi="Times New Roman" w:cs="Times New Roman"/>
          </w:rPr>
          <w:t>ed</w:t>
        </w:r>
        <w:r w:rsidR="00FD1C78" w:rsidRPr="00954608" w:rsidDel="003054CF">
          <w:rPr>
            <w:rFonts w:ascii="Times New Roman" w:hAnsi="Times New Roman" w:cs="Times New Roman"/>
          </w:rPr>
          <w:t xml:space="preserve"> if this is a desirable outcome for individual academics</w:t>
        </w:r>
        <w:r w:rsidR="007057AA" w:rsidRPr="00C46228" w:rsidDel="003054CF">
          <w:rPr>
            <w:rFonts w:ascii="Times New Roman" w:hAnsi="Times New Roman" w:cs="Times New Roman"/>
          </w:rPr>
          <w:t xml:space="preserve"> and academic culture</w:t>
        </w:r>
        <w:r w:rsidR="0076077C" w:rsidRPr="00C46228" w:rsidDel="003054CF">
          <w:rPr>
            <w:rFonts w:ascii="Times New Roman" w:hAnsi="Times New Roman" w:cs="Times New Roman"/>
          </w:rPr>
          <w:t xml:space="preserve"> </w:t>
        </w:r>
        <w:r w:rsidR="0076077C" w:rsidRPr="003054CF" w:rsidDel="003054CF">
          <w:rPr>
            <w:rFonts w:ascii="Times New Roman" w:hAnsi="Times New Roman" w:cs="Times New Roman"/>
          </w:rPr>
          <w:fldChar w:fldCharType="begin"/>
        </w:r>
        <w:r w:rsidR="00755B52" w:rsidRPr="003054CF" w:rsidDel="003054CF">
          <w:rPr>
            <w:rFonts w:ascii="Times New Roman" w:hAnsi="Times New Roman" w:cs="Times New Roman"/>
          </w:rPr>
          <w:instrText xml:space="preserve"> ADDIN ZOTERO_ITEM CSL_CITATION {"citationID":"QfGXYu4S","properties":{"formattedCitation":"(3)","plainCitation":"(3)","noteIndex":0},"citationItems":[{"id":822,"uris":["http://zotero.org/users/local/wAnupu0Q/items/4VT8WX3T"],"uri":["http://zotero.org/users/local/wAnupu0Q/items/4VT8WX3T"],"itemData":{"id":822,"type":"article-journal","title":"Living with the H-Index? Metric Assemblages in the Contemporary Academy","container-title":"The Sociological Review","page":"355–372","volume":"60","issue":"2","DOI":"10.1111/j.1467-954x.2012.02077.x","author":[{"family":"Burrows","given":"Roger"}],"issued":{"date-parts":[["2012",5]]}}}],"schema":"https://github.com/citation-style-language/schema/raw/master/csl-citation.json"} </w:instrText>
        </w:r>
        <w:r w:rsidR="0076077C" w:rsidRPr="003054CF" w:rsidDel="003054CF">
          <w:rPr>
            <w:rFonts w:ascii="Times New Roman" w:hAnsi="Times New Roman" w:cs="Times New Roman"/>
          </w:rPr>
          <w:fldChar w:fldCharType="separate"/>
        </w:r>
        <w:r w:rsidR="00755B52" w:rsidRPr="003054CF" w:rsidDel="003054CF">
          <w:rPr>
            <w:rFonts w:ascii="Times New Roman" w:hAnsi="Times New Roman" w:cs="Times New Roman"/>
          </w:rPr>
          <w:t>(3)</w:t>
        </w:r>
        <w:r w:rsidR="0076077C" w:rsidRPr="003054CF" w:rsidDel="003054CF">
          <w:rPr>
            <w:rFonts w:ascii="Times New Roman" w:hAnsi="Times New Roman" w:cs="Times New Roman"/>
          </w:rPr>
          <w:fldChar w:fldCharType="end"/>
        </w:r>
        <w:r w:rsidR="00FD1C78" w:rsidRPr="003054CF" w:rsidDel="003054CF">
          <w:rPr>
            <w:rFonts w:ascii="Times New Roman" w:hAnsi="Times New Roman" w:cs="Times New Roman"/>
          </w:rPr>
          <w:t xml:space="preserve">. </w:t>
        </w:r>
        <w:r w:rsidR="008A716B" w:rsidRPr="003054CF" w:rsidDel="003054CF">
          <w:rPr>
            <w:rFonts w:ascii="Times New Roman" w:hAnsi="Times New Roman" w:cs="Times New Roman"/>
          </w:rPr>
          <w:t xml:space="preserve">The pressure to publish creates a vicious cycle where </w:t>
        </w:r>
        <w:r w:rsidR="00FD1C78" w:rsidRPr="003054CF" w:rsidDel="003054CF">
          <w:rPr>
            <w:rFonts w:ascii="Times New Roman" w:hAnsi="Times New Roman" w:cs="Times New Roman"/>
          </w:rPr>
          <w:t xml:space="preserve">publishing more papers has the </w:t>
        </w:r>
        <w:r w:rsidR="00FD1C78" w:rsidRPr="003054CF" w:rsidDel="003054CF">
          <w:rPr>
            <w:rFonts w:ascii="Times New Roman" w:hAnsi="Times New Roman" w:cs="Times New Roman"/>
          </w:rPr>
          <w:lastRenderedPageBreak/>
          <w:t>potential to push the university up in the rankings</w:t>
        </w:r>
        <w:r w:rsidR="008A716B" w:rsidRPr="00954608" w:rsidDel="003054CF">
          <w:rPr>
            <w:rFonts w:ascii="Times New Roman" w:hAnsi="Times New Roman" w:cs="Times New Roman"/>
          </w:rPr>
          <w:t>, which, in turn, puts more pressure on academics to keep working to maintain their university’s place in the rankings (and perhaps their own jobs). At the same time, universities in many countries have seen a massive increase in student numbers and teaching loads that squeeze the available time for research.</w:t>
        </w:r>
      </w:moveFrom>
    </w:p>
    <w:moveFromRangeEnd w:id="239"/>
    <w:p w14:paraId="14E10AF9" w14:textId="7784B4F3" w:rsidR="008A716B" w:rsidRPr="004A4ED0" w:rsidDel="004A4ED0" w:rsidRDefault="008A716B" w:rsidP="008A6EF9">
      <w:pPr>
        <w:pStyle w:val="Heading1"/>
        <w:spacing w:before="0" w:after="120" w:line="360" w:lineRule="auto"/>
        <w:rPr>
          <w:del w:id="241" w:author="Adrian Barnett" w:date="2019-11-02T20:02:00Z"/>
          <w:rFonts w:ascii="Times New Roman" w:hAnsi="Times New Roman" w:cs="Times New Roman"/>
          <w:color w:val="auto"/>
          <w:sz w:val="24"/>
          <w:szCs w:val="24"/>
        </w:rPr>
      </w:pPr>
      <w:del w:id="242" w:author="Adrian Barnett" w:date="2019-11-02T20:02:00Z">
        <w:r w:rsidRPr="00374A6C" w:rsidDel="004A4ED0">
          <w:rPr>
            <w:rFonts w:ascii="Times New Roman" w:hAnsi="Times New Roman" w:cs="Times New Roman"/>
            <w:color w:val="auto"/>
            <w:sz w:val="24"/>
            <w:szCs w:val="24"/>
          </w:rPr>
          <w:delText>One way to</w:delText>
        </w:r>
        <w:r w:rsidR="00FD1C78" w:rsidRPr="00374A6C" w:rsidDel="004A4ED0">
          <w:rPr>
            <w:rFonts w:ascii="Times New Roman" w:hAnsi="Times New Roman" w:cs="Times New Roman"/>
            <w:color w:val="auto"/>
            <w:sz w:val="24"/>
            <w:szCs w:val="24"/>
          </w:rPr>
          <w:delText xml:space="preserve"> start to</w:delText>
        </w:r>
        <w:r w:rsidRPr="00374A6C" w:rsidDel="004A4ED0">
          <w:rPr>
            <w:rFonts w:ascii="Times New Roman" w:hAnsi="Times New Roman" w:cs="Times New Roman"/>
            <w:color w:val="auto"/>
            <w:sz w:val="24"/>
            <w:szCs w:val="24"/>
          </w:rPr>
          <w:delText xml:space="preserve"> ga</w:delText>
        </w:r>
        <w:r w:rsidRPr="004A4ED0" w:rsidDel="004A4ED0">
          <w:rPr>
            <w:rFonts w:ascii="Times New Roman" w:hAnsi="Times New Roman" w:cs="Times New Roman"/>
            <w:color w:val="auto"/>
            <w:sz w:val="24"/>
            <w:szCs w:val="24"/>
          </w:rPr>
          <w:delText xml:space="preserve">uge the extent of academic overwork is to look at when </w:delText>
        </w:r>
        <w:r w:rsidR="00FD1C78" w:rsidRPr="004A4ED0" w:rsidDel="004A4ED0">
          <w:rPr>
            <w:rFonts w:ascii="Times New Roman" w:hAnsi="Times New Roman" w:cs="Times New Roman"/>
            <w:color w:val="auto"/>
            <w:sz w:val="24"/>
            <w:szCs w:val="24"/>
          </w:rPr>
          <w:delText>papers and peer reviews are</w:delText>
        </w:r>
        <w:r w:rsidRPr="004A4ED0" w:rsidDel="004A4ED0">
          <w:rPr>
            <w:rFonts w:ascii="Times New Roman" w:hAnsi="Times New Roman" w:cs="Times New Roman"/>
            <w:color w:val="auto"/>
            <w:sz w:val="24"/>
            <w:szCs w:val="24"/>
          </w:rPr>
          <w:delText xml:space="preserve"> submitted to journals</w:delText>
        </w:r>
        <w:r w:rsidR="00FD1C78" w:rsidRPr="004A4ED0" w:rsidDel="004A4ED0">
          <w:rPr>
            <w:rFonts w:ascii="Times New Roman" w:hAnsi="Times New Roman" w:cs="Times New Roman"/>
            <w:color w:val="auto"/>
            <w:sz w:val="24"/>
            <w:szCs w:val="24"/>
          </w:rPr>
          <w:delText>. If research is being squeezed into leisure time, we would expect to see an increase</w:delText>
        </w:r>
        <w:r w:rsidR="00854176" w:rsidRPr="004A4ED0" w:rsidDel="004A4ED0">
          <w:rPr>
            <w:rFonts w:ascii="Times New Roman" w:hAnsi="Times New Roman" w:cs="Times New Roman"/>
            <w:color w:val="auto"/>
            <w:sz w:val="24"/>
            <w:szCs w:val="24"/>
          </w:rPr>
          <w:delText xml:space="preserve"> over time</w:delText>
        </w:r>
        <w:r w:rsidR="00FD1C78" w:rsidRPr="004A4ED0" w:rsidDel="004A4ED0">
          <w:rPr>
            <w:rFonts w:ascii="Times New Roman" w:hAnsi="Times New Roman" w:cs="Times New Roman"/>
            <w:color w:val="auto"/>
            <w:sz w:val="24"/>
            <w:szCs w:val="24"/>
          </w:rPr>
          <w:delText xml:space="preserve"> in submissions on weekends</w:delText>
        </w:r>
        <w:r w:rsidR="00F35E10" w:rsidRPr="004A4ED0" w:rsidDel="004A4ED0">
          <w:rPr>
            <w:rFonts w:ascii="Times New Roman" w:hAnsi="Times New Roman" w:cs="Times New Roman"/>
            <w:color w:val="auto"/>
            <w:sz w:val="24"/>
            <w:szCs w:val="24"/>
          </w:rPr>
          <w:delText>, late nights</w:delText>
        </w:r>
        <w:r w:rsidR="00FD1C78" w:rsidRPr="004A4ED0" w:rsidDel="004A4ED0">
          <w:rPr>
            <w:rFonts w:ascii="Times New Roman" w:hAnsi="Times New Roman" w:cs="Times New Roman"/>
            <w:color w:val="auto"/>
            <w:sz w:val="24"/>
            <w:szCs w:val="24"/>
          </w:rPr>
          <w:delText xml:space="preserve"> and holidays. </w:delText>
        </w:r>
      </w:del>
    </w:p>
    <w:p w14:paraId="08D27996" w14:textId="75C0C2C0" w:rsidR="00FD1C78" w:rsidRPr="00683907" w:rsidRDefault="00FD1C78" w:rsidP="008A6EF9">
      <w:pPr>
        <w:pStyle w:val="Heading2"/>
        <w:spacing w:before="0" w:beforeAutospacing="0" w:after="0" w:afterAutospacing="0" w:line="360" w:lineRule="auto"/>
        <w:textAlignment w:val="baseline"/>
        <w:rPr>
          <w:color w:val="1C497D"/>
          <w:sz w:val="24"/>
          <w:szCs w:val="24"/>
        </w:rPr>
      </w:pPr>
      <w:r w:rsidRPr="00683907">
        <w:rPr>
          <w:color w:val="1C497D"/>
          <w:sz w:val="24"/>
          <w:szCs w:val="24"/>
        </w:rPr>
        <w:t>Methods</w:t>
      </w:r>
    </w:p>
    <w:p w14:paraId="115A8FF3" w14:textId="1818B8E2" w:rsidR="00D4369E" w:rsidRPr="004A4ED0" w:rsidRDefault="00266BEF" w:rsidP="008A6EF9">
      <w:pPr>
        <w:spacing w:after="120" w:line="360" w:lineRule="auto"/>
        <w:rPr>
          <w:rFonts w:ascii="Times New Roman" w:hAnsi="Times New Roman" w:cs="Times New Roman"/>
        </w:rPr>
      </w:pPr>
      <w:r w:rsidRPr="00567C07">
        <w:rPr>
          <w:rFonts w:ascii="Times New Roman" w:hAnsi="Times New Roman" w:cs="Times New Roman"/>
        </w:rPr>
        <w:t xml:space="preserve">This is an observational study </w:t>
      </w:r>
      <w:r w:rsidR="00206DDA" w:rsidRPr="00567C07">
        <w:rPr>
          <w:rFonts w:ascii="Times New Roman" w:hAnsi="Times New Roman" w:cs="Times New Roman"/>
        </w:rPr>
        <w:t>using</w:t>
      </w:r>
      <w:r w:rsidRPr="00567C07">
        <w:rPr>
          <w:rFonts w:ascii="Times New Roman" w:hAnsi="Times New Roman" w:cs="Times New Roman"/>
        </w:rPr>
        <w:t xml:space="preserve"> </w:t>
      </w:r>
      <w:ins w:id="243" w:author="Adrian Barnett" w:date="2019-11-02T20:02:00Z">
        <w:r w:rsidR="004A4ED0">
          <w:rPr>
            <w:rFonts w:ascii="Times New Roman" w:hAnsi="Times New Roman" w:cs="Times New Roman"/>
          </w:rPr>
          <w:t xml:space="preserve">routine </w:t>
        </w:r>
      </w:ins>
      <w:r w:rsidRPr="004A4ED0">
        <w:rPr>
          <w:rFonts w:ascii="Times New Roman" w:hAnsi="Times New Roman" w:cs="Times New Roman"/>
        </w:rPr>
        <w:t xml:space="preserve">data from the journal submission systems of </w:t>
      </w:r>
      <w:r w:rsidR="007B509A" w:rsidRPr="004A4ED0">
        <w:rPr>
          <w:rFonts w:ascii="Times New Roman" w:hAnsi="Times New Roman" w:cs="Times New Roman"/>
          <w:i/>
        </w:rPr>
        <w:t xml:space="preserve">The </w:t>
      </w:r>
      <w:r w:rsidRPr="004A4ED0">
        <w:rPr>
          <w:rFonts w:ascii="Times New Roman" w:hAnsi="Times New Roman" w:cs="Times New Roman"/>
          <w:i/>
        </w:rPr>
        <w:t>BMJ</w:t>
      </w:r>
      <w:r w:rsidRPr="004A4ED0">
        <w:rPr>
          <w:rFonts w:ascii="Times New Roman" w:hAnsi="Times New Roman" w:cs="Times New Roman"/>
        </w:rPr>
        <w:t xml:space="preserve"> and </w:t>
      </w:r>
      <w:r w:rsidRPr="004A4ED0">
        <w:rPr>
          <w:rFonts w:ascii="Times New Roman" w:hAnsi="Times New Roman" w:cs="Times New Roman"/>
          <w:i/>
        </w:rPr>
        <w:t>BMJ Open</w:t>
      </w:r>
      <w:r w:rsidR="00206DDA" w:rsidRPr="004A4ED0">
        <w:rPr>
          <w:rFonts w:ascii="Times New Roman" w:hAnsi="Times New Roman" w:cs="Times New Roman"/>
        </w:rPr>
        <w:t xml:space="preserve">, two </w:t>
      </w:r>
      <w:r w:rsidR="00356594" w:rsidRPr="004A4ED0">
        <w:rPr>
          <w:rFonts w:ascii="Times New Roman" w:hAnsi="Times New Roman" w:cs="Times New Roman"/>
        </w:rPr>
        <w:t xml:space="preserve">large </w:t>
      </w:r>
      <w:r w:rsidR="00206DDA" w:rsidRPr="004A4ED0">
        <w:rPr>
          <w:rFonts w:ascii="Times New Roman" w:hAnsi="Times New Roman" w:cs="Times New Roman"/>
        </w:rPr>
        <w:t xml:space="preserve">international general medical journals based in London. We </w:t>
      </w:r>
      <w:r w:rsidR="00D4369E" w:rsidRPr="004A4ED0">
        <w:rPr>
          <w:rFonts w:ascii="Times New Roman" w:hAnsi="Times New Roman" w:cs="Times New Roman"/>
        </w:rPr>
        <w:t>analysed</w:t>
      </w:r>
      <w:r w:rsidR="00206DDA" w:rsidRPr="004A4ED0">
        <w:rPr>
          <w:rFonts w:ascii="Times New Roman" w:hAnsi="Times New Roman" w:cs="Times New Roman"/>
        </w:rPr>
        <w:t xml:space="preserve"> the </w:t>
      </w:r>
      <w:del w:id="244" w:author="Adrian Barnett" w:date="2019-11-02T20:03:00Z">
        <w:r w:rsidR="00206DDA" w:rsidRPr="004A4ED0" w:rsidDel="004A4ED0">
          <w:rPr>
            <w:rFonts w:ascii="Times New Roman" w:hAnsi="Times New Roman" w:cs="Times New Roman"/>
          </w:rPr>
          <w:delText xml:space="preserve">submission </w:delText>
        </w:r>
      </w:del>
      <w:ins w:id="245" w:author="Adrian Barnett" w:date="2019-11-02T20:03:00Z">
        <w:r w:rsidR="004A4ED0">
          <w:rPr>
            <w:rFonts w:ascii="Times New Roman" w:hAnsi="Times New Roman" w:cs="Times New Roman"/>
          </w:rPr>
          <w:t>transmission</w:t>
        </w:r>
        <w:r w:rsidR="004A4ED0" w:rsidRPr="004A4ED0">
          <w:rPr>
            <w:rFonts w:ascii="Times New Roman" w:hAnsi="Times New Roman" w:cs="Times New Roman"/>
          </w:rPr>
          <w:t xml:space="preserve"> </w:t>
        </w:r>
      </w:ins>
      <w:r w:rsidR="00D4369E" w:rsidRPr="004A4ED0">
        <w:rPr>
          <w:rFonts w:ascii="Times New Roman" w:hAnsi="Times New Roman" w:cs="Times New Roman"/>
        </w:rPr>
        <w:t>dates</w:t>
      </w:r>
      <w:r w:rsidR="00206DDA" w:rsidRPr="004A4ED0">
        <w:rPr>
          <w:rFonts w:ascii="Times New Roman" w:hAnsi="Times New Roman" w:cs="Times New Roman"/>
        </w:rPr>
        <w:t xml:space="preserve"> and </w:t>
      </w:r>
      <w:r w:rsidR="00D4369E" w:rsidRPr="004A4ED0">
        <w:rPr>
          <w:rFonts w:ascii="Times New Roman" w:hAnsi="Times New Roman" w:cs="Times New Roman"/>
        </w:rPr>
        <w:t>times</w:t>
      </w:r>
      <w:r w:rsidR="00206DDA" w:rsidRPr="004A4ED0">
        <w:rPr>
          <w:rFonts w:ascii="Times New Roman" w:hAnsi="Times New Roman" w:cs="Times New Roman"/>
        </w:rPr>
        <w:t xml:space="preserve"> of </w:t>
      </w:r>
      <w:del w:id="246" w:author="Adrian Barnett" w:date="2019-11-02T20:03:00Z">
        <w:r w:rsidR="00206DDA" w:rsidRPr="004A4ED0" w:rsidDel="004A4ED0">
          <w:rPr>
            <w:rFonts w:ascii="Times New Roman" w:hAnsi="Times New Roman" w:cs="Times New Roman"/>
          </w:rPr>
          <w:delText xml:space="preserve">both </w:delText>
        </w:r>
      </w:del>
      <w:r w:rsidR="00206DDA" w:rsidRPr="004A4ED0">
        <w:rPr>
          <w:rFonts w:ascii="Times New Roman" w:hAnsi="Times New Roman" w:cs="Times New Roman"/>
        </w:rPr>
        <w:t>research manuscripts and peer reviewers’ reports</w:t>
      </w:r>
      <w:ins w:id="247" w:author="Adrian Barnett" w:date="2019-11-02T20:03:00Z">
        <w:r w:rsidR="004A4ED0">
          <w:rPr>
            <w:rFonts w:ascii="Times New Roman" w:hAnsi="Times New Roman" w:cs="Times New Roman"/>
          </w:rPr>
          <w:t xml:space="preserve"> between</w:t>
        </w:r>
      </w:ins>
      <w:del w:id="248" w:author="Adrian Barnett" w:date="2019-11-02T20:03:00Z">
        <w:r w:rsidR="00206DDA" w:rsidRPr="004A4ED0" w:rsidDel="004A4ED0">
          <w:rPr>
            <w:rFonts w:ascii="Times New Roman" w:hAnsi="Times New Roman" w:cs="Times New Roman"/>
          </w:rPr>
          <w:delText xml:space="preserve">. The </w:delText>
        </w:r>
        <w:r w:rsidR="00D4369E" w:rsidRPr="004A4ED0" w:rsidDel="004A4ED0">
          <w:rPr>
            <w:rFonts w:ascii="Times New Roman" w:hAnsi="Times New Roman" w:cs="Times New Roman"/>
          </w:rPr>
          <w:delText xml:space="preserve">submission data </w:delText>
        </w:r>
        <w:r w:rsidR="00E22999" w:rsidRPr="004A4ED0" w:rsidDel="004A4ED0">
          <w:rPr>
            <w:rFonts w:ascii="Times New Roman" w:hAnsi="Times New Roman" w:cs="Times New Roman"/>
          </w:rPr>
          <w:delText xml:space="preserve">were </w:delText>
        </w:r>
        <w:r w:rsidR="00D4369E" w:rsidRPr="004A4ED0" w:rsidDel="004A4ED0">
          <w:rPr>
            <w:rFonts w:ascii="Times New Roman" w:hAnsi="Times New Roman" w:cs="Times New Roman"/>
          </w:rPr>
          <w:delText>from</w:delText>
        </w:r>
      </w:del>
      <w:r w:rsidR="00D4369E" w:rsidRPr="004A4ED0">
        <w:rPr>
          <w:rFonts w:ascii="Times New Roman" w:hAnsi="Times New Roman" w:cs="Times New Roman"/>
        </w:rPr>
        <w:t xml:space="preserve"> 1 January 2012 (when the </w:t>
      </w:r>
      <w:del w:id="249" w:author="Adrian Barnett" w:date="2019-11-02T20:03:00Z">
        <w:r w:rsidR="00D4369E" w:rsidRPr="004A4ED0" w:rsidDel="004A4ED0">
          <w:rPr>
            <w:rFonts w:ascii="Times New Roman" w:hAnsi="Times New Roman" w:cs="Times New Roman"/>
          </w:rPr>
          <w:delText xml:space="preserve">current </w:delText>
        </w:r>
      </w:del>
      <w:proofErr w:type="spellStart"/>
      <w:r w:rsidR="000F4E7E" w:rsidRPr="004A4ED0">
        <w:rPr>
          <w:rFonts w:ascii="Times New Roman" w:hAnsi="Times New Roman" w:cs="Times New Roman"/>
          <w:i/>
        </w:rPr>
        <w:t>ScholarOne</w:t>
      </w:r>
      <w:proofErr w:type="spellEnd"/>
      <w:r w:rsidR="000F4E7E" w:rsidRPr="004A4ED0">
        <w:rPr>
          <w:rFonts w:ascii="Times New Roman" w:hAnsi="Times New Roman" w:cs="Times New Roman"/>
        </w:rPr>
        <w:t xml:space="preserve"> </w:t>
      </w:r>
      <w:ins w:id="250" w:author="Adrian Barnett" w:date="2019-11-02T20:03:00Z">
        <w:r w:rsidR="004A4ED0">
          <w:rPr>
            <w:rFonts w:ascii="Times New Roman" w:hAnsi="Times New Roman" w:cs="Times New Roman"/>
          </w:rPr>
          <w:t xml:space="preserve">submission </w:t>
        </w:r>
      </w:ins>
      <w:r w:rsidR="00D4369E" w:rsidRPr="004A4ED0">
        <w:rPr>
          <w:rFonts w:ascii="Times New Roman" w:hAnsi="Times New Roman" w:cs="Times New Roman"/>
        </w:rPr>
        <w:t xml:space="preserve">system </w:t>
      </w:r>
      <w:r w:rsidR="00356594" w:rsidRPr="004A4ED0">
        <w:rPr>
          <w:rFonts w:ascii="Times New Roman" w:hAnsi="Times New Roman" w:cs="Times New Roman"/>
        </w:rPr>
        <w:t>was implemented</w:t>
      </w:r>
      <w:r w:rsidR="00D4369E" w:rsidRPr="004A4ED0">
        <w:rPr>
          <w:rFonts w:ascii="Times New Roman" w:hAnsi="Times New Roman" w:cs="Times New Roman"/>
        </w:rPr>
        <w:t xml:space="preserve">) </w:t>
      </w:r>
      <w:del w:id="251" w:author="Adrian Barnett" w:date="2019-11-02T20:03:00Z">
        <w:r w:rsidR="00D4369E" w:rsidRPr="004A4ED0" w:rsidDel="004A4ED0">
          <w:rPr>
            <w:rFonts w:ascii="Times New Roman" w:hAnsi="Times New Roman" w:cs="Times New Roman"/>
          </w:rPr>
          <w:delText xml:space="preserve">to </w:delText>
        </w:r>
      </w:del>
      <w:ins w:id="252" w:author="Adrian Barnett" w:date="2019-11-02T20:03:00Z">
        <w:r w:rsidR="004A4ED0">
          <w:rPr>
            <w:rFonts w:ascii="Times New Roman" w:hAnsi="Times New Roman" w:cs="Times New Roman"/>
          </w:rPr>
          <w:t>and</w:t>
        </w:r>
        <w:r w:rsidR="004A4ED0" w:rsidRPr="004A4ED0">
          <w:rPr>
            <w:rFonts w:ascii="Times New Roman" w:hAnsi="Times New Roman" w:cs="Times New Roman"/>
          </w:rPr>
          <w:t xml:space="preserve"> </w:t>
        </w:r>
      </w:ins>
      <w:r w:rsidR="00D4369E" w:rsidRPr="004A4ED0">
        <w:rPr>
          <w:rFonts w:ascii="Times New Roman" w:hAnsi="Times New Roman" w:cs="Times New Roman"/>
        </w:rPr>
        <w:t>5 April 2019 (2,651 days)</w:t>
      </w:r>
      <w:del w:id="253" w:author="Adrian Barnett" w:date="2019-11-02T20:03:00Z">
        <w:r w:rsidR="00D4369E" w:rsidRPr="004A4ED0" w:rsidDel="004A4ED0">
          <w:rPr>
            <w:rFonts w:ascii="Times New Roman" w:hAnsi="Times New Roman" w:cs="Times New Roman"/>
          </w:rPr>
          <w:delText xml:space="preserve"> and the </w:delText>
        </w:r>
        <w:r w:rsidR="00206DDA" w:rsidRPr="004A4ED0" w:rsidDel="004A4ED0">
          <w:rPr>
            <w:rFonts w:ascii="Times New Roman" w:hAnsi="Times New Roman" w:cs="Times New Roman"/>
          </w:rPr>
          <w:delText>reviewer data from 1</w:delText>
        </w:r>
        <w:r w:rsidR="007B509A" w:rsidRPr="004A4ED0" w:rsidDel="004A4ED0">
          <w:rPr>
            <w:rFonts w:ascii="Times New Roman" w:hAnsi="Times New Roman" w:cs="Times New Roman"/>
          </w:rPr>
          <w:delText> </w:delText>
        </w:r>
        <w:r w:rsidR="00206DDA" w:rsidRPr="004A4ED0" w:rsidDel="004A4ED0">
          <w:rPr>
            <w:rFonts w:ascii="Times New Roman" w:hAnsi="Times New Roman" w:cs="Times New Roman"/>
          </w:rPr>
          <w:delText>Jan</w:delText>
        </w:r>
        <w:r w:rsidR="007B509A" w:rsidRPr="004A4ED0" w:rsidDel="004A4ED0">
          <w:rPr>
            <w:rFonts w:ascii="Times New Roman" w:hAnsi="Times New Roman" w:cs="Times New Roman"/>
          </w:rPr>
          <w:delText>uary </w:delText>
        </w:r>
        <w:r w:rsidR="00206DDA" w:rsidRPr="004A4ED0" w:rsidDel="004A4ED0">
          <w:rPr>
            <w:rFonts w:ascii="Times New Roman" w:hAnsi="Times New Roman" w:cs="Times New Roman"/>
          </w:rPr>
          <w:delText>2012</w:delText>
        </w:r>
        <w:r w:rsidR="007B509A" w:rsidRPr="004A4ED0" w:rsidDel="004A4ED0">
          <w:rPr>
            <w:rFonts w:ascii="Times New Roman" w:hAnsi="Times New Roman" w:cs="Times New Roman"/>
          </w:rPr>
          <w:delText xml:space="preserve"> </w:delText>
        </w:r>
        <w:r w:rsidR="00206DDA" w:rsidRPr="004A4ED0" w:rsidDel="004A4ED0">
          <w:rPr>
            <w:rFonts w:ascii="Times New Roman" w:hAnsi="Times New Roman" w:cs="Times New Roman"/>
          </w:rPr>
          <w:delText>to 31</w:delText>
        </w:r>
        <w:r w:rsidR="007B509A" w:rsidRPr="004A4ED0" w:rsidDel="004A4ED0">
          <w:rPr>
            <w:rFonts w:ascii="Times New Roman" w:hAnsi="Times New Roman" w:cs="Times New Roman"/>
          </w:rPr>
          <w:delText> </w:delText>
        </w:r>
        <w:r w:rsidR="00206DDA" w:rsidRPr="004A4ED0" w:rsidDel="004A4ED0">
          <w:rPr>
            <w:rFonts w:ascii="Times New Roman" w:hAnsi="Times New Roman" w:cs="Times New Roman"/>
          </w:rPr>
          <w:delText>December</w:delText>
        </w:r>
        <w:r w:rsidR="007B509A" w:rsidRPr="004A4ED0" w:rsidDel="004A4ED0">
          <w:rPr>
            <w:rFonts w:ascii="Times New Roman" w:hAnsi="Times New Roman" w:cs="Times New Roman"/>
          </w:rPr>
          <w:delText xml:space="preserve"> </w:delText>
        </w:r>
        <w:r w:rsidR="00D4369E" w:rsidRPr="004A4ED0" w:rsidDel="004A4ED0">
          <w:rPr>
            <w:rFonts w:ascii="Times New Roman" w:hAnsi="Times New Roman" w:cs="Times New Roman"/>
          </w:rPr>
          <w:delText>2018 (2,556 days)</w:delText>
        </w:r>
      </w:del>
      <w:r w:rsidR="00206DDA" w:rsidRPr="004A4ED0">
        <w:rPr>
          <w:rFonts w:ascii="Times New Roman" w:hAnsi="Times New Roman" w:cs="Times New Roman"/>
        </w:rPr>
        <w:t xml:space="preserve">. </w:t>
      </w:r>
    </w:p>
    <w:p w14:paraId="23D93A43" w14:textId="1C3A3ACE" w:rsidR="00206DDA" w:rsidRPr="009073AF" w:rsidRDefault="00384C90" w:rsidP="008A6EF9">
      <w:pPr>
        <w:spacing w:after="120" w:line="360" w:lineRule="auto"/>
        <w:rPr>
          <w:rFonts w:ascii="Times New Roman" w:hAnsi="Times New Roman" w:cs="Times New Roman"/>
        </w:rPr>
      </w:pPr>
      <w:del w:id="254" w:author="Adrian Barnett" w:date="2019-11-02T20:04:00Z">
        <w:r w:rsidRPr="004A4ED0" w:rsidDel="004A4ED0">
          <w:rPr>
            <w:rFonts w:ascii="Times New Roman" w:hAnsi="Times New Roman" w:cs="Times New Roman"/>
          </w:rPr>
          <w:delText xml:space="preserve">The </w:delText>
        </w:r>
      </w:del>
      <w:ins w:id="255" w:author="Adrian Barnett" w:date="2019-11-02T20:04:00Z">
        <w:r w:rsidR="004A4ED0">
          <w:rPr>
            <w:rFonts w:ascii="Times New Roman" w:hAnsi="Times New Roman" w:cs="Times New Roman"/>
          </w:rPr>
          <w:t>We</w:t>
        </w:r>
        <w:r w:rsidR="004A4ED0" w:rsidRPr="004A4ED0">
          <w:rPr>
            <w:rFonts w:ascii="Times New Roman" w:hAnsi="Times New Roman" w:cs="Times New Roman"/>
          </w:rPr>
          <w:t xml:space="preserve"> </w:t>
        </w:r>
      </w:ins>
      <w:r w:rsidRPr="004A4ED0">
        <w:rPr>
          <w:rFonts w:ascii="Times New Roman" w:hAnsi="Times New Roman" w:cs="Times New Roman"/>
        </w:rPr>
        <w:t>included</w:t>
      </w:r>
      <w:del w:id="256" w:author="Adrian Barnett" w:date="2019-11-02T20:04:00Z">
        <w:r w:rsidRPr="004A4ED0" w:rsidDel="004A4ED0">
          <w:rPr>
            <w:rFonts w:ascii="Times New Roman" w:hAnsi="Times New Roman" w:cs="Times New Roman"/>
          </w:rPr>
          <w:delText xml:space="preserve"> articles types were</w:delText>
        </w:r>
      </w:del>
      <w:r w:rsidRPr="004A4ED0">
        <w:rPr>
          <w:rFonts w:ascii="Times New Roman" w:hAnsi="Times New Roman" w:cs="Times New Roman"/>
        </w:rPr>
        <w:t>: research</w:t>
      </w:r>
      <w:ins w:id="257" w:author="Adrian Barnett" w:date="2019-11-02T20:04:00Z">
        <w:r w:rsidR="004A4ED0">
          <w:rPr>
            <w:rFonts w:ascii="Times New Roman" w:hAnsi="Times New Roman" w:cs="Times New Roman"/>
          </w:rPr>
          <w:t xml:space="preserve"> and</w:t>
        </w:r>
      </w:ins>
      <w:del w:id="258" w:author="Adrian Barnett" w:date="2019-11-02T20:04:00Z">
        <w:r w:rsidRPr="004A4ED0" w:rsidDel="004A4ED0">
          <w:rPr>
            <w:rFonts w:ascii="Times New Roman" w:hAnsi="Times New Roman" w:cs="Times New Roman"/>
          </w:rPr>
          <w:delText>,</w:delText>
        </w:r>
      </w:del>
      <w:r w:rsidRPr="004A4ED0">
        <w:rPr>
          <w:rFonts w:ascii="Times New Roman" w:hAnsi="Times New Roman" w:cs="Times New Roman"/>
        </w:rPr>
        <w:t xml:space="preserve"> research methods and reporting articles for </w:t>
      </w:r>
      <w:r w:rsidRPr="004A4ED0">
        <w:rPr>
          <w:rFonts w:ascii="Times New Roman" w:hAnsi="Times New Roman" w:cs="Times New Roman"/>
          <w:i/>
        </w:rPr>
        <w:t>The BMJ</w:t>
      </w:r>
      <w:r w:rsidRPr="004A4ED0">
        <w:rPr>
          <w:rFonts w:ascii="Times New Roman" w:hAnsi="Times New Roman" w:cs="Times New Roman"/>
        </w:rPr>
        <w:t xml:space="preserve">, and </w:t>
      </w:r>
      <w:del w:id="259" w:author="Adrian Barnett" w:date="2019-11-02T20:04:00Z">
        <w:r w:rsidRPr="004A4ED0" w:rsidDel="004A4ED0">
          <w:rPr>
            <w:rFonts w:ascii="Times New Roman" w:hAnsi="Times New Roman" w:cs="Times New Roman"/>
          </w:rPr>
          <w:delText>all article types</w:delText>
        </w:r>
      </w:del>
      <w:ins w:id="260" w:author="Adrian Barnett" w:date="2019-11-02T20:04:00Z">
        <w:r w:rsidR="004A4ED0">
          <w:rPr>
            <w:rFonts w:ascii="Times New Roman" w:hAnsi="Times New Roman" w:cs="Times New Roman"/>
          </w:rPr>
          <w:t>original research and protocols</w:t>
        </w:r>
      </w:ins>
      <w:r w:rsidRPr="004A4ED0">
        <w:rPr>
          <w:rFonts w:ascii="Times New Roman" w:hAnsi="Times New Roman" w:cs="Times New Roman"/>
        </w:rPr>
        <w:t xml:space="preserve"> for </w:t>
      </w:r>
      <w:r w:rsidRPr="004A4ED0">
        <w:rPr>
          <w:rFonts w:ascii="Times New Roman" w:hAnsi="Times New Roman" w:cs="Times New Roman"/>
          <w:i/>
        </w:rPr>
        <w:t>BMJ Open</w:t>
      </w:r>
      <w:del w:id="261" w:author="Adrian Barnett" w:date="2019-11-02T20:04:00Z">
        <w:r w:rsidRPr="004A4ED0" w:rsidDel="004A4ED0">
          <w:rPr>
            <w:rFonts w:ascii="Times New Roman" w:hAnsi="Times New Roman" w:cs="Times New Roman"/>
          </w:rPr>
          <w:delText xml:space="preserve"> which only publishes research</w:delText>
        </w:r>
      </w:del>
      <w:r w:rsidRPr="004A4ED0">
        <w:rPr>
          <w:rFonts w:ascii="Times New Roman" w:hAnsi="Times New Roman" w:cs="Times New Roman"/>
        </w:rPr>
        <w:t xml:space="preserve">. </w:t>
      </w:r>
      <w:r w:rsidR="00206DDA" w:rsidRPr="004A4ED0">
        <w:rPr>
          <w:rFonts w:ascii="Times New Roman" w:hAnsi="Times New Roman" w:cs="Times New Roman"/>
        </w:rPr>
        <w:t xml:space="preserve">The submissions </w:t>
      </w:r>
      <w:r w:rsidR="00E22999" w:rsidRPr="004A4ED0">
        <w:rPr>
          <w:rFonts w:ascii="Times New Roman" w:hAnsi="Times New Roman" w:cs="Times New Roman"/>
        </w:rPr>
        <w:t>we</w:t>
      </w:r>
      <w:r w:rsidR="00206DDA" w:rsidRPr="004A4ED0">
        <w:rPr>
          <w:rFonts w:ascii="Times New Roman" w:hAnsi="Times New Roman" w:cs="Times New Roman"/>
        </w:rPr>
        <w:t xml:space="preserve">re limited to first version manuscript submissions, and so </w:t>
      </w:r>
      <w:r w:rsidR="00E22999" w:rsidRPr="004A4ED0">
        <w:rPr>
          <w:rFonts w:ascii="Times New Roman" w:hAnsi="Times New Roman" w:cs="Times New Roman"/>
        </w:rPr>
        <w:t>exclude</w:t>
      </w:r>
      <w:r w:rsidR="00206DDA" w:rsidRPr="004A4ED0">
        <w:rPr>
          <w:rFonts w:ascii="Times New Roman" w:hAnsi="Times New Roman" w:cs="Times New Roman"/>
        </w:rPr>
        <w:t xml:space="preserve"> resubmissions. </w:t>
      </w:r>
      <w:ins w:id="262" w:author="Adrian Barnett" w:date="2019-11-02T20:05:00Z">
        <w:r w:rsidR="009073AF" w:rsidRPr="009073AF">
          <w:rPr>
            <w:rFonts w:ascii="Times New Roman" w:hAnsi="Times New Roman" w:cs="Times New Roman"/>
          </w:rPr>
          <w:t>We excluded manuscripts transferred between the two journals to avoid double counting</w:t>
        </w:r>
        <w:r w:rsidR="009073AF">
          <w:rPr>
            <w:rFonts w:ascii="Times New Roman" w:hAnsi="Times New Roman" w:cs="Times New Roman"/>
          </w:rPr>
          <w:t xml:space="preserve"> (2.0% for manuscripts and 1.7% for peer reviews).</w:t>
        </w:r>
        <w:r w:rsidR="009073AF" w:rsidRPr="009073AF">
          <w:rPr>
            <w:rFonts w:ascii="Times New Roman" w:hAnsi="Times New Roman" w:cs="Times New Roman"/>
          </w:rPr>
          <w:t xml:space="preserve"> </w:t>
        </w:r>
      </w:ins>
      <w:r w:rsidR="000F4E7E" w:rsidRPr="004A4ED0">
        <w:rPr>
          <w:rFonts w:ascii="Times New Roman" w:hAnsi="Times New Roman" w:cs="Times New Roman"/>
        </w:rPr>
        <w:t xml:space="preserve">For the </w:t>
      </w:r>
      <w:ins w:id="263" w:author="Adrian Barnett" w:date="2019-11-02T20:54:00Z">
        <w:r w:rsidR="00F34E61">
          <w:rPr>
            <w:rFonts w:ascii="Times New Roman" w:hAnsi="Times New Roman" w:cs="Times New Roman"/>
          </w:rPr>
          <w:t xml:space="preserve">peer </w:t>
        </w:r>
      </w:ins>
      <w:r w:rsidR="000F4E7E" w:rsidRPr="004A4ED0">
        <w:rPr>
          <w:rFonts w:ascii="Times New Roman" w:hAnsi="Times New Roman" w:cs="Times New Roman"/>
        </w:rPr>
        <w:t xml:space="preserve">reviewers’ data </w:t>
      </w:r>
      <w:del w:id="264" w:author="Adrian Barnett" w:date="2019-11-02T20:54:00Z">
        <w:r w:rsidR="000F4E7E" w:rsidRPr="004A4ED0" w:rsidDel="00F34E61">
          <w:rPr>
            <w:rFonts w:ascii="Times New Roman" w:hAnsi="Times New Roman" w:cs="Times New Roman"/>
          </w:rPr>
          <w:delText>t</w:delText>
        </w:r>
      </w:del>
      <w:del w:id="265" w:author="Adrian Barnett" w:date="2019-11-02T20:55:00Z">
        <w:r w:rsidR="000F4E7E" w:rsidRPr="004A4ED0" w:rsidDel="00F34E61">
          <w:rPr>
            <w:rFonts w:ascii="Times New Roman" w:hAnsi="Times New Roman" w:cs="Times New Roman"/>
          </w:rPr>
          <w:delText>he</w:delText>
        </w:r>
      </w:del>
      <w:ins w:id="266" w:author="Adrian Barnett" w:date="2019-11-02T20:55:00Z">
        <w:r w:rsidR="00F34E61">
          <w:rPr>
            <w:rFonts w:ascii="Times New Roman" w:hAnsi="Times New Roman" w:cs="Times New Roman"/>
          </w:rPr>
          <w:t>we</w:t>
        </w:r>
      </w:ins>
      <w:r w:rsidR="000F4E7E" w:rsidRPr="004A4ED0">
        <w:rPr>
          <w:rFonts w:ascii="Times New Roman" w:hAnsi="Times New Roman" w:cs="Times New Roman"/>
        </w:rPr>
        <w:t xml:space="preserve"> included </w:t>
      </w:r>
      <w:ins w:id="267" w:author="Adrian Barnett" w:date="2019-11-02T20:55:00Z">
        <w:r w:rsidR="00F34E61">
          <w:rPr>
            <w:rFonts w:ascii="Times New Roman" w:hAnsi="Times New Roman" w:cs="Times New Roman"/>
          </w:rPr>
          <w:t>reviews of</w:t>
        </w:r>
      </w:ins>
      <w:del w:id="268" w:author="Adrian Barnett" w:date="2019-11-02T20:55:00Z">
        <w:r w:rsidR="000F4E7E" w:rsidRPr="004A4ED0" w:rsidDel="00F34E61">
          <w:rPr>
            <w:rFonts w:ascii="Times New Roman" w:hAnsi="Times New Roman" w:cs="Times New Roman"/>
          </w:rPr>
          <w:delText>articles types were</w:delText>
        </w:r>
      </w:del>
      <w:r w:rsidR="000F4E7E" w:rsidRPr="004A4ED0">
        <w:rPr>
          <w:rFonts w:ascii="Times New Roman" w:hAnsi="Times New Roman" w:cs="Times New Roman"/>
        </w:rPr>
        <w:t xml:space="preserve">: </w:t>
      </w:r>
      <w:r w:rsidR="00D72C21" w:rsidRPr="004A4ED0">
        <w:rPr>
          <w:rFonts w:ascii="Times New Roman" w:hAnsi="Times New Roman" w:cs="Times New Roman"/>
        </w:rPr>
        <w:t>research</w:t>
      </w:r>
      <w:ins w:id="269" w:author="Adrian Barnett" w:date="2019-11-02T20:55:00Z">
        <w:r w:rsidR="00F34E61">
          <w:rPr>
            <w:rFonts w:ascii="Times New Roman" w:hAnsi="Times New Roman" w:cs="Times New Roman"/>
          </w:rPr>
          <w:t>,</w:t>
        </w:r>
      </w:ins>
      <w:r w:rsidRPr="004A4ED0">
        <w:rPr>
          <w:rFonts w:ascii="Times New Roman" w:hAnsi="Times New Roman" w:cs="Times New Roman"/>
        </w:rPr>
        <w:t xml:space="preserve"> </w:t>
      </w:r>
      <w:del w:id="270" w:author="Adrian Barnett" w:date="2019-11-02T20:55:00Z">
        <w:r w:rsidRPr="004A4ED0" w:rsidDel="00F34E61">
          <w:rPr>
            <w:rFonts w:ascii="Times New Roman" w:hAnsi="Times New Roman" w:cs="Times New Roman"/>
          </w:rPr>
          <w:delText xml:space="preserve">and </w:delText>
        </w:r>
      </w:del>
      <w:r w:rsidR="00D72C21" w:rsidRPr="004A4ED0">
        <w:rPr>
          <w:rFonts w:ascii="Times New Roman" w:hAnsi="Times New Roman" w:cs="Times New Roman"/>
        </w:rPr>
        <w:t>research methods and reporting</w:t>
      </w:r>
      <w:r w:rsidRPr="004A4ED0">
        <w:rPr>
          <w:rFonts w:ascii="Times New Roman" w:hAnsi="Times New Roman" w:cs="Times New Roman"/>
        </w:rPr>
        <w:t xml:space="preserve"> articles</w:t>
      </w:r>
      <w:ins w:id="271" w:author="Adrian Barnett" w:date="2019-11-02T20:55:00Z">
        <w:r w:rsidR="00F34E61">
          <w:rPr>
            <w:rFonts w:ascii="Times New Roman" w:hAnsi="Times New Roman" w:cs="Times New Roman"/>
          </w:rPr>
          <w:t xml:space="preserve"> and protocols</w:t>
        </w:r>
      </w:ins>
      <w:r w:rsidR="00D72C21" w:rsidRPr="004A4ED0">
        <w:rPr>
          <w:rFonts w:ascii="Times New Roman" w:hAnsi="Times New Roman" w:cs="Times New Roman"/>
        </w:rPr>
        <w:t>.</w:t>
      </w:r>
      <w:r w:rsidR="000F4E7E" w:rsidRPr="004A4ED0">
        <w:rPr>
          <w:rFonts w:ascii="Times New Roman" w:hAnsi="Times New Roman" w:cs="Times New Roman"/>
        </w:rPr>
        <w:t xml:space="preserve"> </w:t>
      </w:r>
      <w:del w:id="272" w:author="Adrian Barnett" w:date="2019-11-02T20:56:00Z">
        <w:r w:rsidR="000F4E7E" w:rsidRPr="004A4ED0" w:rsidDel="00F34E61">
          <w:rPr>
            <w:rFonts w:ascii="Times New Roman" w:hAnsi="Times New Roman" w:cs="Times New Roman"/>
          </w:rPr>
          <w:delText>S</w:delText>
        </w:r>
        <w:r w:rsidR="00206DDA" w:rsidRPr="004A4ED0" w:rsidDel="00F34E61">
          <w:rPr>
            <w:rFonts w:ascii="Times New Roman" w:hAnsi="Times New Roman" w:cs="Times New Roman"/>
          </w:rPr>
          <w:delText>tatistical r</w:delText>
        </w:r>
      </w:del>
      <w:ins w:id="273" w:author="Adrian Barnett" w:date="2019-11-02T20:56:00Z">
        <w:r w:rsidR="00F34E61">
          <w:rPr>
            <w:rFonts w:ascii="Times New Roman" w:hAnsi="Times New Roman" w:cs="Times New Roman"/>
          </w:rPr>
          <w:t>R</w:t>
        </w:r>
      </w:ins>
      <w:r w:rsidR="00206DDA" w:rsidRPr="004A4ED0">
        <w:rPr>
          <w:rFonts w:ascii="Times New Roman" w:hAnsi="Times New Roman" w:cs="Times New Roman"/>
        </w:rPr>
        <w:t>eviews</w:t>
      </w:r>
      <w:ins w:id="274" w:author="Adrian Barnett" w:date="2019-11-02T20:56:00Z">
        <w:r w:rsidR="00F34E61">
          <w:rPr>
            <w:rFonts w:ascii="Times New Roman" w:hAnsi="Times New Roman" w:cs="Times New Roman"/>
          </w:rPr>
          <w:t xml:space="preserve"> by </w:t>
        </w:r>
        <w:r w:rsidR="00F34E61" w:rsidRPr="00F34E61">
          <w:rPr>
            <w:rFonts w:ascii="Times New Roman" w:hAnsi="Times New Roman" w:cs="Times New Roman"/>
            <w:i/>
            <w:iCs/>
          </w:rPr>
          <w:t>The BMJ</w:t>
        </w:r>
        <w:r w:rsidR="00F34E61">
          <w:rPr>
            <w:rFonts w:ascii="Times New Roman" w:hAnsi="Times New Roman" w:cs="Times New Roman"/>
          </w:rPr>
          <w:t>’s statistical advisers</w:t>
        </w:r>
      </w:ins>
      <w:r w:rsidR="00206DDA" w:rsidRPr="004A4ED0">
        <w:rPr>
          <w:rFonts w:ascii="Times New Roman" w:hAnsi="Times New Roman" w:cs="Times New Roman"/>
        </w:rPr>
        <w:t xml:space="preserve"> were excluded as they are paid</w:t>
      </w:r>
      <w:r w:rsidR="00D72C21" w:rsidRPr="009073AF">
        <w:rPr>
          <w:rFonts w:ascii="Times New Roman" w:hAnsi="Times New Roman" w:cs="Times New Roman"/>
        </w:rPr>
        <w:t xml:space="preserve"> and so may have a different work</w:t>
      </w:r>
      <w:r w:rsidR="00E22999" w:rsidRPr="009073AF">
        <w:rPr>
          <w:rFonts w:ascii="Times New Roman" w:hAnsi="Times New Roman" w:cs="Times New Roman"/>
        </w:rPr>
        <w:t xml:space="preserve">ing hours </w:t>
      </w:r>
      <w:r w:rsidR="00D72C21" w:rsidRPr="009073AF">
        <w:rPr>
          <w:rFonts w:ascii="Times New Roman" w:hAnsi="Times New Roman" w:cs="Times New Roman"/>
        </w:rPr>
        <w:t>pattern</w:t>
      </w:r>
      <w:ins w:id="275" w:author="Adrian Barnett" w:date="2019-11-02T20:57:00Z">
        <w:r w:rsidR="00F34E61">
          <w:rPr>
            <w:rFonts w:ascii="Times New Roman" w:hAnsi="Times New Roman" w:cs="Times New Roman"/>
          </w:rPr>
          <w:t xml:space="preserve"> (1.2%)</w:t>
        </w:r>
      </w:ins>
      <w:r w:rsidR="00206DDA" w:rsidRPr="009073AF">
        <w:rPr>
          <w:rFonts w:ascii="Times New Roman" w:hAnsi="Times New Roman" w:cs="Times New Roman"/>
        </w:rPr>
        <w:t xml:space="preserve">. </w:t>
      </w:r>
      <w:ins w:id="276" w:author="Adrian Barnett" w:date="2019-11-02T20:57:00Z">
        <w:r w:rsidR="00F34E61" w:rsidRPr="00F34E61">
          <w:rPr>
            <w:rFonts w:ascii="Times New Roman" w:hAnsi="Times New Roman" w:cs="Times New Roman"/>
          </w:rPr>
          <w:t xml:space="preserve">They were excluded by SS using their names before the data were anonymised. </w:t>
        </w:r>
      </w:ins>
      <w:r w:rsidR="00206DDA" w:rsidRPr="009073AF">
        <w:rPr>
          <w:rFonts w:ascii="Times New Roman" w:hAnsi="Times New Roman" w:cs="Times New Roman"/>
        </w:rPr>
        <w:t xml:space="preserve">Patient and public reviews were </w:t>
      </w:r>
      <w:ins w:id="277" w:author="Adrian Barnett" w:date="2019-11-02T20:57:00Z">
        <w:r w:rsidR="00F34E61">
          <w:rPr>
            <w:rFonts w:ascii="Times New Roman" w:hAnsi="Times New Roman" w:cs="Times New Roman"/>
          </w:rPr>
          <w:t>also excluded (0.4%)</w:t>
        </w:r>
      </w:ins>
      <w:del w:id="278" w:author="Adrian Barnett" w:date="2019-11-02T20:57:00Z">
        <w:r w:rsidR="00206DDA" w:rsidRPr="009073AF" w:rsidDel="00F34E61">
          <w:rPr>
            <w:rFonts w:ascii="Times New Roman" w:hAnsi="Times New Roman" w:cs="Times New Roman"/>
          </w:rPr>
          <w:delText xml:space="preserve">included for </w:delText>
        </w:r>
        <w:r w:rsidR="00206DDA" w:rsidRPr="009073AF" w:rsidDel="00F34E61">
          <w:rPr>
            <w:rFonts w:ascii="Times New Roman" w:hAnsi="Times New Roman" w:cs="Times New Roman"/>
            <w:i/>
          </w:rPr>
          <w:delText>The BMJ</w:delText>
        </w:r>
        <w:r w:rsidRPr="009073AF" w:rsidDel="00F34E61">
          <w:rPr>
            <w:rFonts w:ascii="Times New Roman" w:hAnsi="Times New Roman" w:cs="Times New Roman"/>
            <w:i/>
          </w:rPr>
          <w:delText xml:space="preserve"> </w:delText>
        </w:r>
        <w:r w:rsidRPr="009073AF" w:rsidDel="00F34E61">
          <w:rPr>
            <w:rFonts w:ascii="Times New Roman" w:hAnsi="Times New Roman" w:cs="Times New Roman"/>
          </w:rPr>
          <w:delText>but were a very small proportion</w:delText>
        </w:r>
      </w:del>
      <w:r w:rsidR="00206DDA" w:rsidRPr="009073AF">
        <w:rPr>
          <w:rFonts w:ascii="Times New Roman" w:hAnsi="Times New Roman" w:cs="Times New Roman"/>
        </w:rPr>
        <w:t>.</w:t>
      </w:r>
    </w:p>
    <w:p w14:paraId="794B1E1D" w14:textId="384E56AB" w:rsidR="00206DDA" w:rsidRPr="00F34E61" w:rsidRDefault="00D4369E" w:rsidP="008A6EF9">
      <w:pPr>
        <w:spacing w:after="120" w:line="360" w:lineRule="auto"/>
        <w:rPr>
          <w:rFonts w:ascii="Times New Roman" w:hAnsi="Times New Roman" w:cs="Times New Roman"/>
        </w:rPr>
      </w:pPr>
      <w:r w:rsidRPr="00567C07">
        <w:rPr>
          <w:rFonts w:ascii="Times New Roman" w:hAnsi="Times New Roman" w:cs="Times New Roman"/>
        </w:rPr>
        <w:t xml:space="preserve">The variables were: the date and time of transmission (in Eastern Standard Time), the </w:t>
      </w:r>
      <w:ins w:id="279" w:author="Adrian Barnett" w:date="2019-11-02T20:57:00Z">
        <w:r w:rsidR="00F34E61">
          <w:rPr>
            <w:rFonts w:ascii="Times New Roman" w:hAnsi="Times New Roman" w:cs="Times New Roman"/>
          </w:rPr>
          <w:t xml:space="preserve">submitting </w:t>
        </w:r>
      </w:ins>
      <w:r w:rsidRPr="00567C07">
        <w:rPr>
          <w:rFonts w:ascii="Times New Roman" w:hAnsi="Times New Roman" w:cs="Times New Roman"/>
        </w:rPr>
        <w:t>author</w:t>
      </w:r>
      <w:ins w:id="280" w:author="Adrian Barnett" w:date="2019-11-02T20:57:00Z">
        <w:r w:rsidR="00F34E61">
          <w:rPr>
            <w:rFonts w:ascii="Times New Roman" w:hAnsi="Times New Roman" w:cs="Times New Roman"/>
          </w:rPr>
          <w:t>’s</w:t>
        </w:r>
      </w:ins>
      <w:r w:rsidRPr="00567C07">
        <w:rPr>
          <w:rFonts w:ascii="Times New Roman" w:hAnsi="Times New Roman" w:cs="Times New Roman"/>
        </w:rPr>
        <w:t>/</w:t>
      </w:r>
      <w:ins w:id="281" w:author="Adrian Barnett" w:date="2019-11-02T20:57:00Z">
        <w:r w:rsidR="00F34E61">
          <w:rPr>
            <w:rFonts w:ascii="Times New Roman" w:hAnsi="Times New Roman" w:cs="Times New Roman"/>
          </w:rPr>
          <w:t xml:space="preserve">peer </w:t>
        </w:r>
      </w:ins>
      <w:r w:rsidRPr="00567C07">
        <w:rPr>
          <w:rFonts w:ascii="Times New Roman" w:hAnsi="Times New Roman" w:cs="Times New Roman"/>
        </w:rPr>
        <w:t>reviewer’s address (city, state and country), and the article type. Dates and times were transformed to local time</w:t>
      </w:r>
      <w:r w:rsidR="00E22999" w:rsidRPr="00F34E61">
        <w:rPr>
          <w:rFonts w:ascii="Times New Roman" w:hAnsi="Times New Roman" w:cs="Times New Roman"/>
        </w:rPr>
        <w:t>s</w:t>
      </w:r>
      <w:r w:rsidRPr="00F34E61">
        <w:rPr>
          <w:rFonts w:ascii="Times New Roman" w:hAnsi="Times New Roman" w:cs="Times New Roman"/>
        </w:rPr>
        <w:t xml:space="preserve"> by geocoding the address</w:t>
      </w:r>
      <w:r w:rsidR="00E22999" w:rsidRPr="00F34E61">
        <w:rPr>
          <w:rFonts w:ascii="Times New Roman" w:hAnsi="Times New Roman" w:cs="Times New Roman"/>
        </w:rPr>
        <w:t>es</w:t>
      </w:r>
      <w:r w:rsidRPr="00F34E61">
        <w:rPr>
          <w:rFonts w:ascii="Times New Roman" w:hAnsi="Times New Roman" w:cs="Times New Roman"/>
        </w:rPr>
        <w:t xml:space="preserve"> and then extracting the time zone. The geocoding was done using the Google Geocoding API</w:t>
      </w:r>
      <w:r w:rsidR="00D470FA" w:rsidRPr="00F34E61">
        <w:rPr>
          <w:rFonts w:ascii="Times New Roman" w:hAnsi="Times New Roman" w:cs="Times New Roman"/>
        </w:rPr>
        <w:t xml:space="preserve"> and the R library “</w:t>
      </w:r>
      <w:proofErr w:type="spellStart"/>
      <w:r w:rsidR="00D470FA" w:rsidRPr="00F34E61">
        <w:rPr>
          <w:rFonts w:ascii="Times New Roman" w:hAnsi="Times New Roman" w:cs="Times New Roman"/>
        </w:rPr>
        <w:t>ggap</w:t>
      </w:r>
      <w:proofErr w:type="spellEnd"/>
      <w:r w:rsidR="00D470FA" w:rsidRPr="00F34E61">
        <w:rPr>
          <w:rFonts w:ascii="Times New Roman" w:hAnsi="Times New Roman" w:cs="Times New Roman"/>
        </w:rPr>
        <w:t xml:space="preserve">” </w:t>
      </w:r>
      <w:r w:rsidR="00755B52" w:rsidRPr="00F34E61">
        <w:rPr>
          <w:rFonts w:ascii="Times New Roman" w:hAnsi="Times New Roman" w:cs="Times New Roman"/>
        </w:rPr>
        <w:t>(</w:t>
      </w:r>
      <w:ins w:id="282" w:author="Adrian Barnett" w:date="2019-11-02T20:39:00Z">
        <w:r w:rsidR="00683907">
          <w:rPr>
            <w:rFonts w:ascii="Times New Roman" w:hAnsi="Times New Roman" w:cs="Times New Roman"/>
          </w:rPr>
          <w:t>12</w:t>
        </w:r>
      </w:ins>
      <w:del w:id="283" w:author="Adrian Barnett" w:date="2019-11-02T20:39:00Z">
        <w:r w:rsidR="00755B52" w:rsidRPr="00683907" w:rsidDel="00683907">
          <w:rPr>
            <w:rFonts w:ascii="Times New Roman" w:hAnsi="Times New Roman" w:cs="Times New Roman"/>
          </w:rPr>
          <w:delText>4</w:delText>
        </w:r>
      </w:del>
      <w:r w:rsidR="00755B52" w:rsidRPr="00683907">
        <w:rPr>
          <w:rFonts w:ascii="Times New Roman" w:hAnsi="Times New Roman" w:cs="Times New Roman"/>
        </w:rPr>
        <w:t>)</w:t>
      </w:r>
      <w:r w:rsidRPr="00683907">
        <w:rPr>
          <w:rFonts w:ascii="Times New Roman" w:hAnsi="Times New Roman" w:cs="Times New Roman"/>
        </w:rPr>
        <w:t xml:space="preserve"> and the time zones were added using the R library “</w:t>
      </w:r>
      <w:proofErr w:type="spellStart"/>
      <w:r w:rsidRPr="00683907">
        <w:rPr>
          <w:rFonts w:ascii="Times New Roman" w:hAnsi="Times New Roman" w:cs="Times New Roman"/>
        </w:rPr>
        <w:t>geonames</w:t>
      </w:r>
      <w:proofErr w:type="spellEnd"/>
      <w:r w:rsidRPr="00683907">
        <w:rPr>
          <w:rFonts w:ascii="Times New Roman" w:hAnsi="Times New Roman" w:cs="Times New Roman"/>
        </w:rPr>
        <w:t xml:space="preserve">” </w:t>
      </w:r>
      <w:r w:rsidR="00755B52" w:rsidRPr="00683907">
        <w:rPr>
          <w:rFonts w:ascii="Times New Roman" w:hAnsi="Times New Roman" w:cs="Times New Roman"/>
        </w:rPr>
        <w:t>(</w:t>
      </w:r>
      <w:ins w:id="284" w:author="Adrian Barnett" w:date="2019-11-02T20:39:00Z">
        <w:r w:rsidR="00683907">
          <w:rPr>
            <w:rFonts w:ascii="Times New Roman" w:hAnsi="Times New Roman" w:cs="Times New Roman"/>
          </w:rPr>
          <w:t>13</w:t>
        </w:r>
      </w:ins>
      <w:del w:id="285" w:author="Adrian Barnett" w:date="2019-11-02T20:39:00Z">
        <w:r w:rsidR="00755B52" w:rsidRPr="00683907" w:rsidDel="00683907">
          <w:rPr>
            <w:rFonts w:ascii="Times New Roman" w:hAnsi="Times New Roman" w:cs="Times New Roman"/>
          </w:rPr>
          <w:delText>5</w:delText>
        </w:r>
      </w:del>
      <w:r w:rsidR="00755B52" w:rsidRPr="00683907">
        <w:rPr>
          <w:rFonts w:ascii="Times New Roman" w:hAnsi="Times New Roman" w:cs="Times New Roman"/>
        </w:rPr>
        <w:t>)</w:t>
      </w:r>
      <w:r w:rsidRPr="00683907">
        <w:rPr>
          <w:rFonts w:ascii="Times New Roman" w:hAnsi="Times New Roman" w:cs="Times New Roman"/>
        </w:rPr>
        <w:t>.</w:t>
      </w:r>
      <w:r w:rsidR="00EB0062" w:rsidRPr="00683907">
        <w:rPr>
          <w:rFonts w:ascii="Times New Roman" w:hAnsi="Times New Roman" w:cs="Times New Roman"/>
        </w:rPr>
        <w:t xml:space="preserve"> </w:t>
      </w:r>
      <w:del w:id="286" w:author="Adrian Barnett" w:date="2019-11-02T20:58:00Z">
        <w:r w:rsidR="00206DDA" w:rsidRPr="00683907" w:rsidDel="00F34E61">
          <w:rPr>
            <w:rFonts w:ascii="Times New Roman" w:hAnsi="Times New Roman" w:cs="Times New Roman"/>
          </w:rPr>
          <w:delText xml:space="preserve">Some addresses were </w:delText>
        </w:r>
        <w:r w:rsidR="0023563F" w:rsidRPr="00567C07" w:rsidDel="00F34E61">
          <w:rPr>
            <w:rFonts w:ascii="Times New Roman" w:hAnsi="Times New Roman" w:cs="Times New Roman"/>
          </w:rPr>
          <w:delText>in</w:delText>
        </w:r>
        <w:r w:rsidR="00206DDA" w:rsidRPr="00567C07" w:rsidDel="00F34E61">
          <w:rPr>
            <w:rFonts w:ascii="Times New Roman" w:hAnsi="Times New Roman" w:cs="Times New Roman"/>
          </w:rPr>
          <w:delText>complete</w:delText>
        </w:r>
        <w:r w:rsidR="00EB0062" w:rsidRPr="00567C07" w:rsidDel="00F34E61">
          <w:rPr>
            <w:rFonts w:ascii="Times New Roman" w:hAnsi="Times New Roman" w:cs="Times New Roman"/>
          </w:rPr>
          <w:delText xml:space="preserve"> and could not be geocoded</w:delText>
        </w:r>
        <w:r w:rsidR="00854176" w:rsidRPr="00567C07" w:rsidDel="00F34E61">
          <w:rPr>
            <w:rFonts w:ascii="Times New Roman" w:hAnsi="Times New Roman" w:cs="Times New Roman"/>
          </w:rPr>
          <w:delText>; these data were</w:delText>
        </w:r>
        <w:r w:rsidR="00EB0062" w:rsidRPr="00567C07" w:rsidDel="00F34E61">
          <w:rPr>
            <w:rFonts w:ascii="Times New Roman" w:hAnsi="Times New Roman" w:cs="Times New Roman"/>
          </w:rPr>
          <w:delText xml:space="preserve"> excluded</w:delText>
        </w:r>
        <w:r w:rsidR="001337B9" w:rsidRPr="00567C07" w:rsidDel="00F34E61">
          <w:rPr>
            <w:rFonts w:ascii="Times New Roman" w:hAnsi="Times New Roman" w:cs="Times New Roman"/>
          </w:rPr>
          <w:delText xml:space="preserve"> (see </w:delText>
        </w:r>
        <w:r w:rsidR="00E425FC" w:rsidRPr="00F34E61" w:rsidDel="00F34E61">
          <w:rPr>
            <w:rFonts w:ascii="Times New Roman" w:hAnsi="Times New Roman" w:cs="Times New Roman"/>
          </w:rPr>
          <w:delText>online supplement</w:delText>
        </w:r>
        <w:r w:rsidR="001337B9" w:rsidRPr="00F34E61" w:rsidDel="00F34E61">
          <w:rPr>
            <w:rFonts w:ascii="Times New Roman" w:hAnsi="Times New Roman" w:cs="Times New Roman"/>
          </w:rPr>
          <w:delText>)</w:delText>
        </w:r>
        <w:r w:rsidR="00206DDA" w:rsidRPr="00F34E61" w:rsidDel="00F34E61">
          <w:rPr>
            <w:rFonts w:ascii="Times New Roman" w:hAnsi="Times New Roman" w:cs="Times New Roman"/>
          </w:rPr>
          <w:delText>.</w:delText>
        </w:r>
      </w:del>
      <w:ins w:id="287" w:author="Adrian Barnett" w:date="2019-11-02T20:58:00Z">
        <w:r w:rsidR="00F34E61" w:rsidRPr="00F34E61">
          <w:rPr>
            <w:rFonts w:ascii="Times New Roman" w:hAnsi="Times New Roman" w:cs="Times New Roman"/>
          </w:rPr>
          <w:t xml:space="preserve"> </w:t>
        </w:r>
        <w:r w:rsidR="00F34E61">
          <w:rPr>
            <w:rFonts w:ascii="Times New Roman" w:hAnsi="Times New Roman" w:cs="Times New Roman"/>
          </w:rPr>
          <w:t>We excluded 0.</w:t>
        </w:r>
      </w:ins>
      <w:ins w:id="288" w:author="Adrian Barnett" w:date="2019-11-02T20:59:00Z">
        <w:r w:rsidR="008A6BDD">
          <w:rPr>
            <w:rFonts w:ascii="Times New Roman" w:hAnsi="Times New Roman" w:cs="Times New Roman"/>
          </w:rPr>
          <w:t>2</w:t>
        </w:r>
      </w:ins>
      <w:ins w:id="289" w:author="Adrian Barnett" w:date="2019-11-02T20:58:00Z">
        <w:r w:rsidR="00F34E61">
          <w:rPr>
            <w:rFonts w:ascii="Times New Roman" w:hAnsi="Times New Roman" w:cs="Times New Roman"/>
          </w:rPr>
          <w:t xml:space="preserve">% of manuscripts and </w:t>
        </w:r>
      </w:ins>
      <w:ins w:id="290" w:author="Adrian Barnett" w:date="2019-11-02T20:59:00Z">
        <w:r w:rsidR="008A6BDD">
          <w:rPr>
            <w:rFonts w:ascii="Times New Roman" w:hAnsi="Times New Roman" w:cs="Times New Roman"/>
          </w:rPr>
          <w:t>5</w:t>
        </w:r>
      </w:ins>
      <w:ins w:id="291" w:author="Adrian Barnett" w:date="2019-11-02T20:58:00Z">
        <w:r w:rsidR="00F34E61">
          <w:rPr>
            <w:rFonts w:ascii="Times New Roman" w:hAnsi="Times New Roman" w:cs="Times New Roman"/>
          </w:rPr>
          <w:t>.</w:t>
        </w:r>
      </w:ins>
      <w:ins w:id="292" w:author="Adrian Barnett" w:date="2019-11-02T20:59:00Z">
        <w:r w:rsidR="008A6BDD">
          <w:rPr>
            <w:rFonts w:ascii="Times New Roman" w:hAnsi="Times New Roman" w:cs="Times New Roman"/>
          </w:rPr>
          <w:t>0</w:t>
        </w:r>
      </w:ins>
      <w:ins w:id="293" w:author="Adrian Barnett" w:date="2019-11-02T20:58:00Z">
        <w:r w:rsidR="00F34E61">
          <w:rPr>
            <w:rFonts w:ascii="Times New Roman" w:hAnsi="Times New Roman" w:cs="Times New Roman"/>
          </w:rPr>
          <w:t xml:space="preserve">% of peer reviews with </w:t>
        </w:r>
      </w:ins>
      <w:ins w:id="294" w:author="Adrian Barnett" w:date="2019-11-02T20:59:00Z">
        <w:r w:rsidR="008A6BDD">
          <w:rPr>
            <w:rFonts w:ascii="Times New Roman" w:hAnsi="Times New Roman" w:cs="Times New Roman"/>
          </w:rPr>
          <w:t xml:space="preserve">missing or incomplete </w:t>
        </w:r>
      </w:ins>
      <w:ins w:id="295" w:author="Adrian Barnett" w:date="2019-11-02T20:58:00Z">
        <w:r w:rsidR="00F34E61">
          <w:rPr>
            <w:rFonts w:ascii="Times New Roman" w:hAnsi="Times New Roman" w:cs="Times New Roman"/>
          </w:rPr>
          <w:t>address data</w:t>
        </w:r>
      </w:ins>
      <w:ins w:id="296" w:author="Adrian Barnett" w:date="2019-11-02T20:59:00Z">
        <w:r w:rsidR="008A6BDD">
          <w:rPr>
            <w:rFonts w:ascii="Times New Roman" w:hAnsi="Times New Roman" w:cs="Times New Roman"/>
          </w:rPr>
          <w:t xml:space="preserve"> </w:t>
        </w:r>
      </w:ins>
      <w:ins w:id="297" w:author="Adrian Barnett" w:date="2019-11-02T20:58:00Z">
        <w:r w:rsidR="00F34E61">
          <w:rPr>
            <w:rFonts w:ascii="Times New Roman" w:hAnsi="Times New Roman" w:cs="Times New Roman"/>
          </w:rPr>
          <w:t xml:space="preserve">as they </w:t>
        </w:r>
        <w:r w:rsidR="00F34E61" w:rsidRPr="00A425FD">
          <w:rPr>
            <w:rFonts w:ascii="Times New Roman" w:hAnsi="Times New Roman" w:cs="Times New Roman"/>
          </w:rPr>
          <w:t>could not be geocoded</w:t>
        </w:r>
      </w:ins>
      <w:ins w:id="298" w:author="Adrian Barnett" w:date="2019-11-02T20:59:00Z">
        <w:r w:rsidR="008A6BDD">
          <w:rPr>
            <w:rFonts w:ascii="Times New Roman" w:hAnsi="Times New Roman" w:cs="Times New Roman"/>
          </w:rPr>
          <w:t>.</w:t>
        </w:r>
      </w:ins>
    </w:p>
    <w:p w14:paraId="2D304C6A" w14:textId="1B087541" w:rsidR="00D72C21" w:rsidRPr="008A6BDD" w:rsidRDefault="00D72C21" w:rsidP="008A6EF9">
      <w:pPr>
        <w:spacing w:after="120" w:line="360" w:lineRule="auto"/>
        <w:rPr>
          <w:rFonts w:ascii="Times New Roman" w:hAnsi="Times New Roman" w:cs="Times New Roman"/>
        </w:rPr>
      </w:pPr>
      <w:r w:rsidRPr="00F34E61">
        <w:rPr>
          <w:rFonts w:ascii="Times New Roman" w:hAnsi="Times New Roman" w:cs="Times New Roman"/>
        </w:rPr>
        <w:t xml:space="preserve">To have </w:t>
      </w:r>
      <w:proofErr w:type="gramStart"/>
      <w:r w:rsidRPr="00F34E61">
        <w:rPr>
          <w:rFonts w:ascii="Times New Roman" w:hAnsi="Times New Roman" w:cs="Times New Roman"/>
        </w:rPr>
        <w:t>sufficient</w:t>
      </w:r>
      <w:proofErr w:type="gramEnd"/>
      <w:r w:rsidRPr="00F34E61">
        <w:rPr>
          <w:rFonts w:ascii="Times New Roman" w:hAnsi="Times New Roman" w:cs="Times New Roman"/>
        </w:rPr>
        <w:t xml:space="preserve"> data to examine differences between countries, we excluded countries with under 100 </w:t>
      </w:r>
      <w:del w:id="299" w:author="Adrian Barnett" w:date="2019-11-02T21:00:00Z">
        <w:r w:rsidRPr="00F34E61" w:rsidDel="008A6BDD">
          <w:rPr>
            <w:rFonts w:ascii="Times New Roman" w:hAnsi="Times New Roman" w:cs="Times New Roman"/>
          </w:rPr>
          <w:delText xml:space="preserve">submissions </w:delText>
        </w:r>
      </w:del>
      <w:ins w:id="300" w:author="Adrian Barnett" w:date="2019-11-02T21:00:00Z">
        <w:r w:rsidR="008A6BDD">
          <w:rPr>
            <w:rFonts w:ascii="Times New Roman" w:hAnsi="Times New Roman" w:cs="Times New Roman"/>
          </w:rPr>
          <w:t>manuscripts (3.3%)</w:t>
        </w:r>
        <w:r w:rsidR="008A6BDD" w:rsidRPr="00F34E61">
          <w:rPr>
            <w:rFonts w:ascii="Times New Roman" w:hAnsi="Times New Roman" w:cs="Times New Roman"/>
          </w:rPr>
          <w:t xml:space="preserve"> </w:t>
        </w:r>
      </w:ins>
      <w:r w:rsidRPr="00F34E61">
        <w:rPr>
          <w:rFonts w:ascii="Times New Roman" w:hAnsi="Times New Roman" w:cs="Times New Roman"/>
        </w:rPr>
        <w:t xml:space="preserve">or </w:t>
      </w:r>
      <w:ins w:id="301" w:author="Adrian Barnett" w:date="2019-11-02T21:00:00Z">
        <w:r w:rsidR="008A6BDD">
          <w:rPr>
            <w:rFonts w:ascii="Times New Roman" w:hAnsi="Times New Roman" w:cs="Times New Roman"/>
          </w:rPr>
          <w:t xml:space="preserve">peer </w:t>
        </w:r>
      </w:ins>
      <w:r w:rsidRPr="00F34E61">
        <w:rPr>
          <w:rFonts w:ascii="Times New Roman" w:hAnsi="Times New Roman" w:cs="Times New Roman"/>
        </w:rPr>
        <w:t>reviews</w:t>
      </w:r>
      <w:ins w:id="302" w:author="Adrian Barnett" w:date="2019-11-02T21:00:00Z">
        <w:r w:rsidR="008A6BDD">
          <w:rPr>
            <w:rFonts w:ascii="Times New Roman" w:hAnsi="Times New Roman" w:cs="Times New Roman"/>
          </w:rPr>
          <w:t xml:space="preserve"> (2.1%)</w:t>
        </w:r>
      </w:ins>
      <w:r w:rsidRPr="00F34E61">
        <w:rPr>
          <w:rFonts w:ascii="Times New Roman" w:hAnsi="Times New Roman" w:cs="Times New Roman"/>
        </w:rPr>
        <w:t>.</w:t>
      </w:r>
    </w:p>
    <w:p w14:paraId="2F08A368" w14:textId="26270DFF" w:rsidR="00D72C21" w:rsidRPr="003054CF" w:rsidRDefault="00D72C21" w:rsidP="008A6EF9">
      <w:pPr>
        <w:spacing w:after="120" w:line="360" w:lineRule="auto"/>
        <w:rPr>
          <w:rFonts w:ascii="Times New Roman" w:hAnsi="Times New Roman" w:cs="Times New Roman"/>
          <w:rPrChange w:id="303" w:author="Adrian Barnett" w:date="2019-11-02T14:00:00Z">
            <w:rPr>
              <w:rFonts w:ascii="Times New Roman" w:hAnsi="Times New Roman" w:cs="Times New Roman"/>
            </w:rPr>
          </w:rPrChange>
        </w:rPr>
      </w:pPr>
      <w:r w:rsidRPr="003A0FB2">
        <w:rPr>
          <w:rFonts w:ascii="Times New Roman" w:hAnsi="Times New Roman" w:cs="Times New Roman"/>
        </w:rPr>
        <w:t>We used routinely collected data that was non-identifiable</w:t>
      </w:r>
      <w:r w:rsidR="00854176" w:rsidRPr="003A0FB2">
        <w:rPr>
          <w:rFonts w:ascii="Times New Roman" w:hAnsi="Times New Roman" w:cs="Times New Roman"/>
        </w:rPr>
        <w:t>,</w:t>
      </w:r>
      <w:r w:rsidRPr="003A0FB2">
        <w:rPr>
          <w:rFonts w:ascii="Times New Roman" w:hAnsi="Times New Roman" w:cs="Times New Roman"/>
        </w:rPr>
        <w:t xml:space="preserve"> hence </w:t>
      </w:r>
      <w:r w:rsidR="00942C0D" w:rsidRPr="003A0FB2">
        <w:rPr>
          <w:rFonts w:ascii="Times New Roman" w:hAnsi="Times New Roman" w:cs="Times New Roman"/>
        </w:rPr>
        <w:t>ethics approval was not required</w:t>
      </w:r>
      <w:r w:rsidRPr="003054CF">
        <w:rPr>
          <w:rFonts w:ascii="Times New Roman" w:hAnsi="Times New Roman" w:cs="Times New Roman"/>
          <w:rPrChange w:id="304" w:author="Adrian Barnett" w:date="2019-11-02T14:00:00Z">
            <w:rPr>
              <w:rFonts w:ascii="Times New Roman" w:hAnsi="Times New Roman" w:cs="Times New Roman"/>
            </w:rPr>
          </w:rPrChange>
        </w:rPr>
        <w:t>.</w:t>
      </w:r>
    </w:p>
    <w:p w14:paraId="30F04338" w14:textId="0C4F847A" w:rsidR="00D72C21" w:rsidRPr="003054CF" w:rsidRDefault="00D72C21" w:rsidP="008A6EF9">
      <w:pPr>
        <w:spacing w:after="120" w:line="360" w:lineRule="auto"/>
        <w:rPr>
          <w:rFonts w:ascii="Times New Roman" w:hAnsi="Times New Roman" w:cs="Times New Roman"/>
          <w:b/>
          <w:rPrChange w:id="305" w:author="Adrian Barnett" w:date="2019-11-02T14:00:00Z">
            <w:rPr>
              <w:rFonts w:ascii="Times New Roman" w:hAnsi="Times New Roman" w:cs="Times New Roman"/>
              <w:b/>
            </w:rPr>
          </w:rPrChange>
        </w:rPr>
      </w:pPr>
      <w:r w:rsidRPr="003054CF">
        <w:rPr>
          <w:rFonts w:ascii="Times New Roman" w:hAnsi="Times New Roman" w:cs="Times New Roman"/>
          <w:b/>
          <w:rPrChange w:id="306" w:author="Adrian Barnett" w:date="2019-11-02T14:00:00Z">
            <w:rPr>
              <w:rFonts w:ascii="Times New Roman" w:hAnsi="Times New Roman" w:cs="Times New Roman"/>
              <w:b/>
            </w:rPr>
          </w:rPrChange>
        </w:rPr>
        <w:t>Outcome definitions</w:t>
      </w:r>
    </w:p>
    <w:p w14:paraId="570B185C" w14:textId="06B8BBC4" w:rsidR="00EB0062" w:rsidRPr="008A6BDD" w:rsidRDefault="008A6BDD" w:rsidP="008A6EF9">
      <w:pPr>
        <w:spacing w:after="120" w:line="360" w:lineRule="auto"/>
        <w:rPr>
          <w:rFonts w:ascii="Times New Roman" w:hAnsi="Times New Roman" w:cs="Times New Roman"/>
        </w:rPr>
      </w:pPr>
      <w:ins w:id="307" w:author="Adrian Barnett" w:date="2019-11-02T21:02:00Z">
        <w:r>
          <w:rPr>
            <w:rFonts w:ascii="Times New Roman" w:hAnsi="Times New Roman" w:cs="Times New Roman"/>
          </w:rPr>
          <w:lastRenderedPageBreak/>
          <w:t xml:space="preserve">Ninety-eight percent of the data came from countries that use a Saturday to Sunday weekend. </w:t>
        </w:r>
      </w:ins>
      <w:del w:id="308" w:author="Adrian Barnett" w:date="2019-11-02T21:02:00Z">
        <w:r w:rsidR="00EB0062" w:rsidRPr="008A6BDD" w:rsidDel="008A6BDD">
          <w:rPr>
            <w:rFonts w:ascii="Times New Roman" w:hAnsi="Times New Roman" w:cs="Times New Roman"/>
          </w:rPr>
          <w:delText>The definition of a weekend varied by country. In most western countries the w</w:delText>
        </w:r>
        <w:r w:rsidR="00D72C21" w:rsidRPr="008A6BDD" w:rsidDel="008A6BDD">
          <w:rPr>
            <w:rFonts w:ascii="Times New Roman" w:hAnsi="Times New Roman" w:cs="Times New Roman"/>
          </w:rPr>
          <w:delText>eekend was Saturday and Sunday, whereas i</w:delText>
        </w:r>
      </w:del>
      <w:ins w:id="309" w:author="Adrian Barnett" w:date="2019-11-02T21:02:00Z">
        <w:r>
          <w:rPr>
            <w:rFonts w:ascii="Times New Roman" w:hAnsi="Times New Roman" w:cs="Times New Roman"/>
          </w:rPr>
          <w:t>I</w:t>
        </w:r>
      </w:ins>
      <w:r w:rsidR="00D72C21" w:rsidRPr="008A6BDD">
        <w:rPr>
          <w:rFonts w:ascii="Times New Roman" w:hAnsi="Times New Roman" w:cs="Times New Roman"/>
        </w:rPr>
        <w:t xml:space="preserve">n some Muslim-majority countries the weekend is Friday to Saturday. </w:t>
      </w:r>
      <w:del w:id="310" w:author="Adrian Barnett" w:date="2019-11-02T21:03:00Z">
        <w:r w:rsidR="00D72C21" w:rsidRPr="008A6BDD" w:rsidDel="008A6BDD">
          <w:rPr>
            <w:rFonts w:ascii="Times New Roman" w:hAnsi="Times New Roman" w:cs="Times New Roman"/>
          </w:rPr>
          <w:delText>In Iran the weekend is Friday only, and in India, Hong Kong and Mexico the weekend i</w:delText>
        </w:r>
        <w:r w:rsidR="006C5A1B" w:rsidRPr="008A6BDD" w:rsidDel="008A6BDD">
          <w:rPr>
            <w:rFonts w:ascii="Times New Roman" w:hAnsi="Times New Roman" w:cs="Times New Roman"/>
          </w:rPr>
          <w:delText>s</w:delText>
        </w:r>
        <w:r w:rsidR="00D72C21" w:rsidRPr="008A6BDD" w:rsidDel="008A6BDD">
          <w:rPr>
            <w:rFonts w:ascii="Times New Roman" w:hAnsi="Times New Roman" w:cs="Times New Roman"/>
          </w:rPr>
          <w:delText xml:space="preserve"> Sunday only.</w:delText>
        </w:r>
        <w:r w:rsidR="00EB0062" w:rsidRPr="008A6BDD" w:rsidDel="008A6BDD">
          <w:rPr>
            <w:rFonts w:ascii="Times New Roman" w:hAnsi="Times New Roman" w:cs="Times New Roman"/>
          </w:rPr>
          <w:delText xml:space="preserve"> </w:delText>
        </w:r>
      </w:del>
    </w:p>
    <w:p w14:paraId="5FB2618E" w14:textId="0F3AC550" w:rsidR="00EB0062" w:rsidRPr="003054CF" w:rsidDel="00683907" w:rsidRDefault="00867D65" w:rsidP="008A6EF9">
      <w:pPr>
        <w:spacing w:after="120" w:line="360" w:lineRule="auto"/>
        <w:rPr>
          <w:del w:id="311" w:author="Adrian Barnett" w:date="2019-11-02T20:39:00Z"/>
          <w:rFonts w:ascii="Times New Roman" w:hAnsi="Times New Roman" w:cs="Times New Roman"/>
          <w:rPrChange w:id="312" w:author="Adrian Barnett" w:date="2019-11-02T14:00:00Z">
            <w:rPr>
              <w:del w:id="313" w:author="Adrian Barnett" w:date="2019-11-02T20:39:00Z"/>
              <w:rFonts w:ascii="Times New Roman" w:hAnsi="Times New Roman" w:cs="Times New Roman"/>
            </w:rPr>
          </w:rPrChange>
        </w:rPr>
      </w:pPr>
      <w:del w:id="314" w:author="Adrian Barnett" w:date="2019-11-02T20:39:00Z">
        <w:r w:rsidRPr="003A0FB2" w:rsidDel="00683907">
          <w:rPr>
            <w:rFonts w:ascii="Times New Roman" w:hAnsi="Times New Roman" w:cs="Times New Roman"/>
          </w:rPr>
          <w:delText>Late nights and e</w:delText>
        </w:r>
        <w:r w:rsidR="00854176" w:rsidRPr="003A0FB2" w:rsidDel="00683907">
          <w:rPr>
            <w:rFonts w:ascii="Times New Roman" w:hAnsi="Times New Roman" w:cs="Times New Roman"/>
          </w:rPr>
          <w:delText xml:space="preserve">arly mornings </w:delText>
        </w:r>
        <w:r w:rsidR="00EB0062" w:rsidRPr="003A0FB2" w:rsidDel="00683907">
          <w:rPr>
            <w:rFonts w:ascii="Times New Roman" w:hAnsi="Times New Roman" w:cs="Times New Roman"/>
          </w:rPr>
          <w:delText>were defined consistently across all countries as</w:delText>
        </w:r>
        <w:r w:rsidR="00D72C21" w:rsidRPr="003A0FB2" w:rsidDel="00683907">
          <w:rPr>
            <w:rFonts w:ascii="Times New Roman" w:hAnsi="Times New Roman" w:cs="Times New Roman"/>
          </w:rPr>
          <w:delText xml:space="preserve"> </w:delText>
        </w:r>
        <w:r w:rsidR="006C5A1B" w:rsidRPr="003A0FB2" w:rsidDel="00683907">
          <w:rPr>
            <w:rFonts w:ascii="Times New Roman" w:hAnsi="Times New Roman" w:cs="Times New Roman"/>
          </w:rPr>
          <w:delText xml:space="preserve">being </w:delText>
        </w:r>
        <w:r w:rsidR="00D72C21" w:rsidRPr="003054CF" w:rsidDel="00683907">
          <w:rPr>
            <w:rFonts w:ascii="Times New Roman" w:hAnsi="Times New Roman" w:cs="Times New Roman"/>
            <w:rPrChange w:id="315" w:author="Adrian Barnett" w:date="2019-11-02T14:00:00Z">
              <w:rPr>
                <w:rFonts w:ascii="Times New Roman" w:hAnsi="Times New Roman" w:cs="Times New Roman"/>
              </w:rPr>
            </w:rPrChange>
          </w:rPr>
          <w:delText>between 6 pm and 7 am the following day.</w:delText>
        </w:r>
      </w:del>
    </w:p>
    <w:p w14:paraId="7D38ACF0" w14:textId="0CD6DC59" w:rsidR="00EB0062" w:rsidRPr="00683907" w:rsidRDefault="00EB0062" w:rsidP="008A6EF9">
      <w:pPr>
        <w:spacing w:after="120" w:line="360" w:lineRule="auto"/>
        <w:rPr>
          <w:rFonts w:ascii="Times New Roman" w:hAnsi="Times New Roman" w:cs="Times New Roman"/>
        </w:rPr>
      </w:pPr>
      <w:r w:rsidRPr="003054CF">
        <w:rPr>
          <w:rFonts w:ascii="Times New Roman" w:hAnsi="Times New Roman" w:cs="Times New Roman"/>
          <w:rPrChange w:id="316" w:author="Adrian Barnett" w:date="2019-11-02T14:00:00Z">
            <w:rPr>
              <w:rFonts w:ascii="Times New Roman" w:hAnsi="Times New Roman" w:cs="Times New Roman"/>
            </w:rPr>
          </w:rPrChange>
        </w:rPr>
        <w:t xml:space="preserve">We </w:t>
      </w:r>
      <w:r w:rsidR="003403EB" w:rsidRPr="003054CF">
        <w:rPr>
          <w:rFonts w:ascii="Times New Roman" w:hAnsi="Times New Roman" w:cs="Times New Roman"/>
          <w:rPrChange w:id="317" w:author="Adrian Barnett" w:date="2019-11-02T14:00:00Z">
            <w:rPr>
              <w:rFonts w:ascii="Times New Roman" w:hAnsi="Times New Roman" w:cs="Times New Roman"/>
            </w:rPr>
          </w:rPrChange>
        </w:rPr>
        <w:t>used</w:t>
      </w:r>
      <w:r w:rsidRPr="003054CF">
        <w:rPr>
          <w:rFonts w:ascii="Times New Roman" w:hAnsi="Times New Roman" w:cs="Times New Roman"/>
          <w:rPrChange w:id="318" w:author="Adrian Barnett" w:date="2019-11-02T14:00:00Z">
            <w:rPr>
              <w:rFonts w:ascii="Times New Roman" w:hAnsi="Times New Roman" w:cs="Times New Roman"/>
            </w:rPr>
          </w:rPrChange>
        </w:rPr>
        <w:t xml:space="preserve"> data on public holidays </w:t>
      </w:r>
      <w:r w:rsidR="003403EB" w:rsidRPr="003054CF">
        <w:rPr>
          <w:rFonts w:ascii="Times New Roman" w:hAnsi="Times New Roman" w:cs="Times New Roman"/>
          <w:rPrChange w:id="319" w:author="Adrian Barnett" w:date="2019-11-02T14:00:00Z">
            <w:rPr>
              <w:rFonts w:ascii="Times New Roman" w:hAnsi="Times New Roman" w:cs="Times New Roman"/>
            </w:rPr>
          </w:rPrChange>
        </w:rPr>
        <w:t>from</w:t>
      </w:r>
      <w:r w:rsidRPr="003054CF">
        <w:rPr>
          <w:rFonts w:ascii="Times New Roman" w:hAnsi="Times New Roman" w:cs="Times New Roman"/>
          <w:rPrChange w:id="320" w:author="Adrian Barnett" w:date="2019-11-02T14:00:00Z">
            <w:rPr>
              <w:rFonts w:ascii="Times New Roman" w:hAnsi="Times New Roman" w:cs="Times New Roman"/>
            </w:rPr>
          </w:rPrChange>
        </w:rPr>
        <w:t xml:space="preserve"> </w:t>
      </w:r>
      <w:proofErr w:type="spellStart"/>
      <w:r w:rsidRPr="003054CF">
        <w:rPr>
          <w:rFonts w:ascii="Times New Roman" w:hAnsi="Times New Roman" w:cs="Times New Roman"/>
          <w:i/>
          <w:rPrChange w:id="321" w:author="Adrian Barnett" w:date="2019-11-02T14:00:00Z">
            <w:rPr>
              <w:rFonts w:ascii="Times New Roman" w:hAnsi="Times New Roman" w:cs="Times New Roman"/>
              <w:i/>
            </w:rPr>
          </w:rPrChange>
        </w:rPr>
        <w:t>Nager.Date</w:t>
      </w:r>
      <w:proofErr w:type="spellEnd"/>
      <w:r w:rsidRPr="003054CF">
        <w:rPr>
          <w:rFonts w:ascii="Times New Roman" w:hAnsi="Times New Roman" w:cs="Times New Roman"/>
          <w:rPrChange w:id="322" w:author="Adrian Barnett" w:date="2019-11-02T14:00:00Z">
            <w:rPr>
              <w:rFonts w:ascii="Times New Roman" w:hAnsi="Times New Roman" w:cs="Times New Roman"/>
            </w:rPr>
          </w:rPrChange>
        </w:rPr>
        <w:t xml:space="preserve"> which has data </w:t>
      </w:r>
      <w:r w:rsidR="00D02A2C" w:rsidRPr="003054CF">
        <w:rPr>
          <w:rFonts w:ascii="Times New Roman" w:hAnsi="Times New Roman" w:cs="Times New Roman"/>
          <w:rPrChange w:id="323" w:author="Adrian Barnett" w:date="2019-11-02T14:00:00Z">
            <w:rPr>
              <w:rFonts w:ascii="Times New Roman" w:hAnsi="Times New Roman" w:cs="Times New Roman"/>
            </w:rPr>
          </w:rPrChange>
        </w:rPr>
        <w:t>for</w:t>
      </w:r>
      <w:r w:rsidR="00D470FA" w:rsidRPr="003054CF">
        <w:rPr>
          <w:rFonts w:ascii="Times New Roman" w:hAnsi="Times New Roman" w:cs="Times New Roman"/>
          <w:rPrChange w:id="324" w:author="Adrian Barnett" w:date="2019-11-02T14:00:00Z">
            <w:rPr>
              <w:rFonts w:ascii="Times New Roman" w:hAnsi="Times New Roman" w:cs="Times New Roman"/>
            </w:rPr>
          </w:rPrChange>
        </w:rPr>
        <w:t xml:space="preserve"> 100 countries </w:t>
      </w:r>
      <w:r w:rsidR="00755B52" w:rsidRPr="003054CF">
        <w:rPr>
          <w:rFonts w:ascii="Times New Roman" w:hAnsi="Times New Roman" w:cs="Times New Roman"/>
          <w:rPrChange w:id="325" w:author="Adrian Barnett" w:date="2019-11-02T14:00:00Z">
            <w:rPr>
              <w:rFonts w:ascii="Times New Roman" w:hAnsi="Times New Roman" w:cs="Times New Roman"/>
            </w:rPr>
          </w:rPrChange>
        </w:rPr>
        <w:t>(</w:t>
      </w:r>
      <w:del w:id="326" w:author="Adrian Barnett" w:date="2019-11-02T20:39:00Z">
        <w:r w:rsidR="00755B52" w:rsidRPr="003054CF" w:rsidDel="00683907">
          <w:rPr>
            <w:rFonts w:ascii="Times New Roman" w:hAnsi="Times New Roman" w:cs="Times New Roman"/>
            <w:rPrChange w:id="327" w:author="Adrian Barnett" w:date="2019-11-02T14:00:00Z">
              <w:rPr>
                <w:rFonts w:ascii="Times New Roman" w:hAnsi="Times New Roman" w:cs="Times New Roman"/>
              </w:rPr>
            </w:rPrChange>
          </w:rPr>
          <w:delText>6</w:delText>
        </w:r>
      </w:del>
      <w:ins w:id="328" w:author="Adrian Barnett" w:date="2019-11-02T20:39:00Z">
        <w:r w:rsidR="00683907">
          <w:rPr>
            <w:rFonts w:ascii="Times New Roman" w:hAnsi="Times New Roman" w:cs="Times New Roman"/>
          </w:rPr>
          <w:t>14</w:t>
        </w:r>
      </w:ins>
      <w:r w:rsidR="00755B52" w:rsidRPr="00683907">
        <w:rPr>
          <w:rFonts w:ascii="Times New Roman" w:hAnsi="Times New Roman" w:cs="Times New Roman"/>
        </w:rPr>
        <w:t>)</w:t>
      </w:r>
      <w:r w:rsidRPr="00683907">
        <w:rPr>
          <w:rFonts w:ascii="Times New Roman" w:hAnsi="Times New Roman" w:cs="Times New Roman"/>
        </w:rPr>
        <w:t>. We only examined national holidays and excluded regional holidays (e.g., the Picnic Day holiday in the Northern Territory of Australia).</w:t>
      </w:r>
    </w:p>
    <w:p w14:paraId="1398CD96" w14:textId="57355007" w:rsidR="00206DDA" w:rsidRPr="00567C07" w:rsidRDefault="00206DDA" w:rsidP="008A6EF9">
      <w:pPr>
        <w:spacing w:after="120" w:line="360" w:lineRule="auto"/>
        <w:rPr>
          <w:rFonts w:ascii="Times New Roman" w:hAnsi="Times New Roman" w:cs="Times New Roman"/>
          <w:b/>
        </w:rPr>
      </w:pPr>
      <w:r w:rsidRPr="00567C07">
        <w:rPr>
          <w:rFonts w:ascii="Times New Roman" w:hAnsi="Times New Roman" w:cs="Times New Roman"/>
          <w:b/>
        </w:rPr>
        <w:t>Statistical Methods</w:t>
      </w:r>
    </w:p>
    <w:p w14:paraId="05F87DB0" w14:textId="24FE0B87" w:rsidR="000F4E7E" w:rsidRPr="008A6BDD" w:rsidRDefault="000F4E7E" w:rsidP="008A6EF9">
      <w:pPr>
        <w:pStyle w:val="Heading2"/>
        <w:spacing w:before="0" w:beforeAutospacing="0" w:after="120" w:afterAutospacing="0" w:line="360" w:lineRule="auto"/>
        <w:textAlignment w:val="baseline"/>
        <w:rPr>
          <w:b w:val="0"/>
          <w:sz w:val="24"/>
          <w:szCs w:val="24"/>
        </w:rPr>
      </w:pPr>
      <w:r w:rsidRPr="008A6BDD">
        <w:rPr>
          <w:b w:val="0"/>
          <w:sz w:val="24"/>
          <w:szCs w:val="24"/>
        </w:rPr>
        <w:t>W</w:t>
      </w:r>
      <w:r w:rsidR="00D72C21" w:rsidRPr="008A6BDD">
        <w:rPr>
          <w:b w:val="0"/>
          <w:sz w:val="24"/>
          <w:szCs w:val="24"/>
        </w:rPr>
        <w:t>e w</w:t>
      </w:r>
      <w:r w:rsidRPr="008A6BDD">
        <w:rPr>
          <w:b w:val="0"/>
          <w:sz w:val="24"/>
          <w:szCs w:val="24"/>
        </w:rPr>
        <w:t>rote a study protocol and had pre-planned analyses</w:t>
      </w:r>
      <w:r w:rsidR="00EB0062" w:rsidRPr="008A6BDD">
        <w:rPr>
          <w:b w:val="0"/>
          <w:sz w:val="24"/>
          <w:szCs w:val="24"/>
        </w:rPr>
        <w:t xml:space="preserve"> (</w:t>
      </w:r>
      <w:r w:rsidR="00854176" w:rsidRPr="008A6BDD">
        <w:rPr>
          <w:b w:val="0"/>
          <w:sz w:val="24"/>
          <w:szCs w:val="24"/>
        </w:rPr>
        <w:t xml:space="preserve">available </w:t>
      </w:r>
      <w:r w:rsidR="00D02A2C" w:rsidRPr="008A6BDD">
        <w:rPr>
          <w:b w:val="0"/>
          <w:sz w:val="24"/>
          <w:szCs w:val="24"/>
        </w:rPr>
        <w:t xml:space="preserve">at </w:t>
      </w:r>
      <w:r w:rsidR="00D02A2C" w:rsidRPr="008A6BDD">
        <w:rPr>
          <w:rStyle w:val="Hyperlink"/>
          <w:b w:val="0"/>
          <w:sz w:val="24"/>
          <w:szCs w:val="24"/>
        </w:rPr>
        <w:t>https://github.com/agbarnett/weekends</w:t>
      </w:r>
      <w:r w:rsidR="00EB0062" w:rsidRPr="008A6BDD">
        <w:rPr>
          <w:b w:val="0"/>
          <w:sz w:val="24"/>
          <w:szCs w:val="24"/>
        </w:rPr>
        <w:t>)</w:t>
      </w:r>
      <w:r w:rsidRPr="008A6BDD">
        <w:rPr>
          <w:b w:val="0"/>
          <w:sz w:val="24"/>
          <w:szCs w:val="24"/>
        </w:rPr>
        <w:t xml:space="preserve">. </w:t>
      </w:r>
      <w:r w:rsidR="00B250F2" w:rsidRPr="003A0FB2">
        <w:rPr>
          <w:b w:val="0"/>
          <w:sz w:val="24"/>
          <w:szCs w:val="24"/>
        </w:rPr>
        <w:t xml:space="preserve">Our primary aim was to examine changes over </w:t>
      </w:r>
      <w:proofErr w:type="gramStart"/>
      <w:r w:rsidR="00B250F2" w:rsidRPr="003A0FB2">
        <w:rPr>
          <w:b w:val="0"/>
          <w:sz w:val="24"/>
          <w:szCs w:val="24"/>
        </w:rPr>
        <w:t>time</w:t>
      </w:r>
      <w:proofErr w:type="gramEnd"/>
      <w:r w:rsidR="00B250F2" w:rsidRPr="003A0FB2">
        <w:rPr>
          <w:b w:val="0"/>
          <w:sz w:val="24"/>
          <w:szCs w:val="24"/>
        </w:rPr>
        <w:t xml:space="preserve"> and we anticipated that there would be an increase</w:t>
      </w:r>
      <w:r w:rsidR="00AF5914" w:rsidRPr="003A0FB2">
        <w:rPr>
          <w:b w:val="0"/>
          <w:sz w:val="24"/>
          <w:szCs w:val="24"/>
        </w:rPr>
        <w:t xml:space="preserve"> over time</w:t>
      </w:r>
      <w:r w:rsidR="00B250F2" w:rsidRPr="003A0FB2">
        <w:rPr>
          <w:b w:val="0"/>
          <w:sz w:val="24"/>
          <w:szCs w:val="24"/>
        </w:rPr>
        <w:t xml:space="preserve"> in </w:t>
      </w:r>
      <w:del w:id="329" w:author="Adrian Barnett" w:date="2019-11-02T21:03:00Z">
        <w:r w:rsidR="003403EB" w:rsidRPr="003A0FB2" w:rsidDel="008A6BDD">
          <w:rPr>
            <w:b w:val="0"/>
            <w:sz w:val="24"/>
            <w:szCs w:val="24"/>
          </w:rPr>
          <w:delText>out-of-hours</w:delText>
        </w:r>
      </w:del>
      <w:ins w:id="330" w:author="Adrian Barnett" w:date="2019-11-02T21:03:00Z">
        <w:r w:rsidR="008A6BDD">
          <w:rPr>
            <w:b w:val="0"/>
            <w:sz w:val="24"/>
            <w:szCs w:val="24"/>
          </w:rPr>
          <w:t>weekend and hol</w:t>
        </w:r>
      </w:ins>
      <w:ins w:id="331" w:author="Adrian Barnett" w:date="2019-11-02T21:04:00Z">
        <w:r w:rsidR="008A6BDD">
          <w:rPr>
            <w:b w:val="0"/>
            <w:sz w:val="24"/>
            <w:szCs w:val="24"/>
          </w:rPr>
          <w:t>iday</w:t>
        </w:r>
      </w:ins>
      <w:r w:rsidR="003403EB" w:rsidRPr="008A6BDD">
        <w:rPr>
          <w:b w:val="0"/>
          <w:sz w:val="24"/>
          <w:szCs w:val="24"/>
        </w:rPr>
        <w:t xml:space="preserve"> </w:t>
      </w:r>
      <w:r w:rsidR="00B250F2" w:rsidRPr="008A6BDD">
        <w:rPr>
          <w:b w:val="0"/>
          <w:sz w:val="24"/>
          <w:szCs w:val="24"/>
        </w:rPr>
        <w:t xml:space="preserve">work because of the growing pressure on researchers. We also </w:t>
      </w:r>
      <w:r w:rsidR="00AF5914" w:rsidRPr="008A6BDD">
        <w:rPr>
          <w:b w:val="0"/>
          <w:sz w:val="24"/>
          <w:szCs w:val="24"/>
        </w:rPr>
        <w:t>expect</w:t>
      </w:r>
      <w:r w:rsidR="00E22999" w:rsidRPr="008A6BDD">
        <w:rPr>
          <w:b w:val="0"/>
          <w:sz w:val="24"/>
          <w:szCs w:val="24"/>
        </w:rPr>
        <w:t>ed</w:t>
      </w:r>
      <w:r w:rsidR="00B250F2" w:rsidRPr="008A6BDD">
        <w:rPr>
          <w:b w:val="0"/>
          <w:sz w:val="24"/>
          <w:szCs w:val="24"/>
        </w:rPr>
        <w:t xml:space="preserve"> differences between countries.</w:t>
      </w:r>
    </w:p>
    <w:p w14:paraId="3ECF4170" w14:textId="77777777" w:rsidR="008A6BDD" w:rsidRPr="00864B8F" w:rsidRDefault="008A6BDD" w:rsidP="008A6BDD">
      <w:pPr>
        <w:pStyle w:val="Heading2"/>
        <w:spacing w:before="0" w:beforeAutospacing="0" w:after="120" w:afterAutospacing="0" w:line="360" w:lineRule="auto"/>
        <w:textAlignment w:val="baseline"/>
        <w:rPr>
          <w:moveTo w:id="332" w:author="Adrian Barnett" w:date="2019-11-02T21:04:00Z"/>
          <w:b w:val="0"/>
          <w:sz w:val="24"/>
          <w:szCs w:val="24"/>
        </w:rPr>
      </w:pPr>
      <w:moveToRangeStart w:id="333" w:author="Adrian Barnett" w:date="2019-11-02T21:04:00Z" w:name="move23621085"/>
      <w:moveTo w:id="334" w:author="Adrian Barnett" w:date="2019-11-02T21:04:00Z">
        <w:r w:rsidRPr="00864B8F">
          <w:rPr>
            <w:b w:val="0"/>
            <w:sz w:val="24"/>
            <w:szCs w:val="24"/>
          </w:rPr>
          <w:t xml:space="preserve">Models were run separately for </w:t>
        </w:r>
        <w:r w:rsidRPr="00864B8F">
          <w:rPr>
            <w:b w:val="0"/>
            <w:i/>
            <w:sz w:val="24"/>
            <w:szCs w:val="24"/>
          </w:rPr>
          <w:t>The BMJ</w:t>
        </w:r>
        <w:r w:rsidRPr="00864B8F">
          <w:rPr>
            <w:b w:val="0"/>
            <w:sz w:val="24"/>
            <w:szCs w:val="24"/>
          </w:rPr>
          <w:t xml:space="preserve"> and </w:t>
        </w:r>
        <w:r w:rsidRPr="00864B8F">
          <w:rPr>
            <w:b w:val="0"/>
            <w:i/>
            <w:sz w:val="24"/>
            <w:szCs w:val="24"/>
          </w:rPr>
          <w:t>BMJ Open</w:t>
        </w:r>
        <w:r w:rsidRPr="00864B8F">
          <w:rPr>
            <w:b w:val="0"/>
            <w:sz w:val="24"/>
            <w:szCs w:val="24"/>
          </w:rPr>
          <w:t xml:space="preserve"> because we thought there could be important differences between the characteristics of researchers, e.g., more clinical researchers for </w:t>
        </w:r>
        <w:proofErr w:type="gramStart"/>
        <w:r w:rsidRPr="00864B8F">
          <w:rPr>
            <w:b w:val="0"/>
            <w:i/>
            <w:sz w:val="24"/>
            <w:szCs w:val="24"/>
          </w:rPr>
          <w:t>The</w:t>
        </w:r>
        <w:proofErr w:type="gramEnd"/>
        <w:r w:rsidRPr="00864B8F">
          <w:rPr>
            <w:b w:val="0"/>
            <w:i/>
            <w:sz w:val="24"/>
            <w:szCs w:val="24"/>
          </w:rPr>
          <w:t xml:space="preserve"> BMJ</w:t>
        </w:r>
        <w:r w:rsidRPr="00864B8F">
          <w:rPr>
            <w:b w:val="0"/>
            <w:sz w:val="24"/>
            <w:szCs w:val="24"/>
          </w:rPr>
          <w:t>, which could have influenced typical working hours.</w:t>
        </w:r>
      </w:moveTo>
    </w:p>
    <w:moveToRangeEnd w:id="333"/>
    <w:p w14:paraId="37E9773B" w14:textId="79595C29" w:rsidR="00B250F2" w:rsidRPr="008A6BDD" w:rsidRDefault="0024498C" w:rsidP="008A6EF9">
      <w:pPr>
        <w:pStyle w:val="Heading2"/>
        <w:spacing w:before="0" w:beforeAutospacing="0" w:after="120" w:afterAutospacing="0" w:line="360" w:lineRule="auto"/>
        <w:textAlignment w:val="baseline"/>
        <w:rPr>
          <w:b w:val="0"/>
          <w:sz w:val="24"/>
          <w:szCs w:val="24"/>
        </w:rPr>
      </w:pPr>
      <w:r w:rsidRPr="008A6BDD">
        <w:rPr>
          <w:b w:val="0"/>
          <w:sz w:val="24"/>
          <w:szCs w:val="24"/>
        </w:rPr>
        <w:t>We test</w:t>
      </w:r>
      <w:r w:rsidR="00B250F2" w:rsidRPr="008A6BDD">
        <w:rPr>
          <w:b w:val="0"/>
          <w:sz w:val="24"/>
          <w:szCs w:val="24"/>
        </w:rPr>
        <w:t>ed</w:t>
      </w:r>
      <w:r w:rsidRPr="008A6BDD">
        <w:rPr>
          <w:b w:val="0"/>
          <w:sz w:val="24"/>
          <w:szCs w:val="24"/>
        </w:rPr>
        <w:t xml:space="preserve"> for an increase in the probability of weekend </w:t>
      </w:r>
      <w:del w:id="335" w:author="Adrian Barnett" w:date="2019-11-02T21:04:00Z">
        <w:r w:rsidRPr="008A6BDD" w:rsidDel="008A6BDD">
          <w:rPr>
            <w:b w:val="0"/>
            <w:sz w:val="24"/>
            <w:szCs w:val="24"/>
          </w:rPr>
          <w:delText xml:space="preserve">submissions </w:delText>
        </w:r>
      </w:del>
      <w:ins w:id="336" w:author="Adrian Barnett" w:date="2019-11-02T21:04:00Z">
        <w:r w:rsidR="008A6BDD">
          <w:rPr>
            <w:b w:val="0"/>
            <w:sz w:val="24"/>
            <w:szCs w:val="24"/>
          </w:rPr>
          <w:t>manuscripts</w:t>
        </w:r>
        <w:r w:rsidR="008A6BDD" w:rsidRPr="008A6BDD">
          <w:rPr>
            <w:b w:val="0"/>
            <w:sz w:val="24"/>
            <w:szCs w:val="24"/>
          </w:rPr>
          <w:t xml:space="preserve"> </w:t>
        </w:r>
      </w:ins>
      <w:r w:rsidRPr="008A6BDD">
        <w:rPr>
          <w:b w:val="0"/>
          <w:sz w:val="24"/>
          <w:szCs w:val="24"/>
        </w:rPr>
        <w:t xml:space="preserve">and </w:t>
      </w:r>
      <w:ins w:id="337" w:author="Adrian Barnett" w:date="2019-11-02T21:04:00Z">
        <w:r w:rsidR="008A6BDD">
          <w:rPr>
            <w:b w:val="0"/>
            <w:sz w:val="24"/>
            <w:szCs w:val="24"/>
          </w:rPr>
          <w:t xml:space="preserve">peer </w:t>
        </w:r>
      </w:ins>
      <w:r w:rsidRPr="008A6BDD">
        <w:rPr>
          <w:b w:val="0"/>
          <w:sz w:val="24"/>
          <w:szCs w:val="24"/>
        </w:rPr>
        <w:t xml:space="preserve">reviews over time using logistic regression. The </w:t>
      </w:r>
      <w:r w:rsidR="00B250F2" w:rsidRPr="008A6BDD">
        <w:rPr>
          <w:b w:val="0"/>
          <w:sz w:val="24"/>
          <w:szCs w:val="24"/>
        </w:rPr>
        <w:t>data were</w:t>
      </w:r>
      <w:r w:rsidRPr="008A6BDD">
        <w:rPr>
          <w:b w:val="0"/>
          <w:sz w:val="24"/>
          <w:szCs w:val="24"/>
        </w:rPr>
        <w:t xml:space="preserve"> </w:t>
      </w:r>
      <w:r w:rsidR="00854176" w:rsidRPr="008A6BDD">
        <w:rPr>
          <w:b w:val="0"/>
          <w:sz w:val="24"/>
          <w:szCs w:val="24"/>
        </w:rPr>
        <w:t>grouped by</w:t>
      </w:r>
      <w:r w:rsidRPr="008A6BDD">
        <w:rPr>
          <w:b w:val="0"/>
          <w:sz w:val="24"/>
          <w:szCs w:val="24"/>
        </w:rPr>
        <w:t xml:space="preserve"> </w:t>
      </w:r>
      <w:r w:rsidR="00AF5914" w:rsidRPr="008A6BDD">
        <w:rPr>
          <w:b w:val="0"/>
          <w:sz w:val="24"/>
          <w:szCs w:val="24"/>
        </w:rPr>
        <w:t xml:space="preserve">consecutive </w:t>
      </w:r>
      <w:r w:rsidRPr="008A6BDD">
        <w:rPr>
          <w:b w:val="0"/>
          <w:sz w:val="24"/>
          <w:szCs w:val="24"/>
        </w:rPr>
        <w:t xml:space="preserve">weeks </w:t>
      </w:r>
      <w:r w:rsidR="007269D3" w:rsidRPr="008A6BDD">
        <w:rPr>
          <w:b w:val="0"/>
          <w:sz w:val="24"/>
          <w:szCs w:val="24"/>
        </w:rPr>
        <w:t xml:space="preserve">(Monday to Sunday) </w:t>
      </w:r>
      <w:r w:rsidRPr="008A6BDD">
        <w:rPr>
          <w:b w:val="0"/>
          <w:sz w:val="24"/>
          <w:szCs w:val="24"/>
        </w:rPr>
        <w:t xml:space="preserve">and the dependent variable </w:t>
      </w:r>
      <w:r w:rsidR="00B250F2" w:rsidRPr="008A6BDD">
        <w:rPr>
          <w:b w:val="0"/>
          <w:sz w:val="24"/>
          <w:szCs w:val="24"/>
        </w:rPr>
        <w:t>was</w:t>
      </w:r>
      <w:r w:rsidRPr="008A6BDD">
        <w:rPr>
          <w:b w:val="0"/>
          <w:sz w:val="24"/>
          <w:szCs w:val="24"/>
        </w:rPr>
        <w:t xml:space="preserve"> the number of weekend </w:t>
      </w:r>
      <w:del w:id="338" w:author="Adrian Barnett" w:date="2019-11-02T21:05:00Z">
        <w:r w:rsidRPr="008A6BDD" w:rsidDel="008A6BDD">
          <w:rPr>
            <w:b w:val="0"/>
            <w:sz w:val="24"/>
            <w:szCs w:val="24"/>
          </w:rPr>
          <w:delText xml:space="preserve">submissions </w:delText>
        </w:r>
      </w:del>
      <w:ins w:id="339" w:author="Adrian Barnett" w:date="2019-11-02T21:05:00Z">
        <w:r w:rsidR="008A6BDD">
          <w:rPr>
            <w:b w:val="0"/>
            <w:sz w:val="24"/>
            <w:szCs w:val="24"/>
          </w:rPr>
          <w:t>manuscripts/reviews</w:t>
        </w:r>
        <w:r w:rsidR="008A6BDD" w:rsidRPr="008A6BDD">
          <w:rPr>
            <w:b w:val="0"/>
            <w:sz w:val="24"/>
            <w:szCs w:val="24"/>
          </w:rPr>
          <w:t xml:space="preserve"> </w:t>
        </w:r>
      </w:ins>
      <w:r w:rsidRPr="008A6BDD">
        <w:rPr>
          <w:b w:val="0"/>
          <w:sz w:val="24"/>
          <w:szCs w:val="24"/>
        </w:rPr>
        <w:t xml:space="preserve">that week, with a denominator of the total number of </w:t>
      </w:r>
      <w:ins w:id="340" w:author="Adrian Barnett" w:date="2019-11-02T21:05:00Z">
        <w:r w:rsidR="008A6BDD">
          <w:rPr>
            <w:b w:val="0"/>
            <w:sz w:val="24"/>
            <w:szCs w:val="24"/>
          </w:rPr>
          <w:t>manuscripts/reviews</w:t>
        </w:r>
        <w:r w:rsidR="008A6BDD" w:rsidRPr="008A6BDD">
          <w:rPr>
            <w:b w:val="0"/>
            <w:sz w:val="24"/>
            <w:szCs w:val="24"/>
          </w:rPr>
          <w:t xml:space="preserve"> </w:t>
        </w:r>
      </w:ins>
      <w:del w:id="341" w:author="Adrian Barnett" w:date="2019-11-02T21:05:00Z">
        <w:r w:rsidRPr="008A6BDD" w:rsidDel="008A6BDD">
          <w:rPr>
            <w:b w:val="0"/>
            <w:sz w:val="24"/>
            <w:szCs w:val="24"/>
          </w:rPr>
          <w:delText xml:space="preserve">papers </w:delText>
        </w:r>
      </w:del>
      <w:r w:rsidRPr="008A6BDD">
        <w:rPr>
          <w:b w:val="0"/>
          <w:sz w:val="24"/>
          <w:szCs w:val="24"/>
        </w:rPr>
        <w:t xml:space="preserve">that week. </w:t>
      </w:r>
      <w:r w:rsidR="00B250F2" w:rsidRPr="008A6BDD">
        <w:rPr>
          <w:b w:val="0"/>
          <w:sz w:val="24"/>
          <w:szCs w:val="24"/>
        </w:rPr>
        <w:t xml:space="preserve">This approach meant we examined a relative change in the probability of </w:t>
      </w:r>
      <w:r w:rsidR="003403EB" w:rsidRPr="008A6BDD">
        <w:rPr>
          <w:b w:val="0"/>
          <w:sz w:val="24"/>
          <w:szCs w:val="24"/>
        </w:rPr>
        <w:t xml:space="preserve">weekend </w:t>
      </w:r>
      <w:del w:id="342" w:author="Adrian Barnett" w:date="2019-11-02T21:05:00Z">
        <w:r w:rsidR="00B250F2" w:rsidRPr="008A6BDD" w:rsidDel="008A6BDD">
          <w:rPr>
            <w:b w:val="0"/>
            <w:sz w:val="24"/>
            <w:szCs w:val="24"/>
          </w:rPr>
          <w:delText xml:space="preserve">submissions </w:delText>
        </w:r>
      </w:del>
      <w:ins w:id="343" w:author="Adrian Barnett" w:date="2019-11-02T21:05:00Z">
        <w:r w:rsidR="008A6BDD">
          <w:rPr>
            <w:b w:val="0"/>
            <w:sz w:val="24"/>
            <w:szCs w:val="24"/>
          </w:rPr>
          <w:t>manuscrip</w:t>
        </w:r>
      </w:ins>
      <w:ins w:id="344" w:author="Adrian Barnett" w:date="2019-11-02T21:06:00Z">
        <w:r w:rsidR="008A6BDD">
          <w:rPr>
            <w:b w:val="0"/>
            <w:sz w:val="24"/>
            <w:szCs w:val="24"/>
          </w:rPr>
          <w:t>t</w:t>
        </w:r>
      </w:ins>
      <w:ins w:id="345" w:author="Adrian Barnett" w:date="2019-11-02T21:05:00Z">
        <w:r w:rsidR="008A6BDD">
          <w:rPr>
            <w:b w:val="0"/>
            <w:sz w:val="24"/>
            <w:szCs w:val="24"/>
          </w:rPr>
          <w:t>s</w:t>
        </w:r>
        <w:r w:rsidR="008A6BDD" w:rsidRPr="008A6BDD">
          <w:rPr>
            <w:b w:val="0"/>
            <w:sz w:val="24"/>
            <w:szCs w:val="24"/>
          </w:rPr>
          <w:t xml:space="preserve"> </w:t>
        </w:r>
      </w:ins>
      <w:r w:rsidR="00B250F2" w:rsidRPr="008A6BDD">
        <w:rPr>
          <w:b w:val="0"/>
          <w:sz w:val="24"/>
          <w:szCs w:val="24"/>
        </w:rPr>
        <w:t xml:space="preserve">or </w:t>
      </w:r>
      <w:ins w:id="346" w:author="Adrian Barnett" w:date="2019-11-02T21:05:00Z">
        <w:r w:rsidR="008A6BDD">
          <w:rPr>
            <w:b w:val="0"/>
            <w:sz w:val="24"/>
            <w:szCs w:val="24"/>
          </w:rPr>
          <w:t xml:space="preserve">peer </w:t>
        </w:r>
      </w:ins>
      <w:r w:rsidR="00B250F2" w:rsidRPr="008A6BDD">
        <w:rPr>
          <w:b w:val="0"/>
          <w:sz w:val="24"/>
          <w:szCs w:val="24"/>
        </w:rPr>
        <w:t xml:space="preserve">reviews, and not an absolute change which could simply happen because of a change over time in the absolute number of </w:t>
      </w:r>
      <w:del w:id="347" w:author="Adrian Barnett" w:date="2019-11-02T21:06:00Z">
        <w:r w:rsidR="00B250F2" w:rsidRPr="008A6BDD" w:rsidDel="008A6BDD">
          <w:rPr>
            <w:b w:val="0"/>
            <w:sz w:val="24"/>
            <w:szCs w:val="24"/>
          </w:rPr>
          <w:delText xml:space="preserve">submissions </w:delText>
        </w:r>
      </w:del>
      <w:ins w:id="348" w:author="Adrian Barnett" w:date="2019-11-02T21:06:00Z">
        <w:r w:rsidR="008A6BDD">
          <w:rPr>
            <w:b w:val="0"/>
            <w:sz w:val="24"/>
            <w:szCs w:val="24"/>
          </w:rPr>
          <w:t>manuscripts</w:t>
        </w:r>
        <w:r w:rsidR="008A6BDD" w:rsidRPr="008A6BDD">
          <w:rPr>
            <w:b w:val="0"/>
            <w:sz w:val="24"/>
            <w:szCs w:val="24"/>
          </w:rPr>
          <w:t xml:space="preserve"> </w:t>
        </w:r>
      </w:ins>
      <w:r w:rsidR="00B250F2" w:rsidRPr="008A6BDD">
        <w:rPr>
          <w:b w:val="0"/>
          <w:sz w:val="24"/>
          <w:szCs w:val="24"/>
        </w:rPr>
        <w:t xml:space="preserve">or </w:t>
      </w:r>
      <w:ins w:id="349" w:author="Adrian Barnett" w:date="2019-11-02T21:06:00Z">
        <w:r w:rsidR="008A6BDD">
          <w:rPr>
            <w:b w:val="0"/>
            <w:sz w:val="24"/>
            <w:szCs w:val="24"/>
          </w:rPr>
          <w:t xml:space="preserve">peer </w:t>
        </w:r>
      </w:ins>
      <w:r w:rsidR="00B250F2" w:rsidRPr="008A6BDD">
        <w:rPr>
          <w:b w:val="0"/>
          <w:sz w:val="24"/>
          <w:szCs w:val="24"/>
        </w:rPr>
        <w:t>reviews.</w:t>
      </w:r>
      <w:r w:rsidR="007269D3" w:rsidRPr="008A6BDD">
        <w:rPr>
          <w:b w:val="0"/>
          <w:sz w:val="24"/>
          <w:szCs w:val="24"/>
        </w:rPr>
        <w:t xml:space="preserve"> </w:t>
      </w:r>
    </w:p>
    <w:p w14:paraId="74325C97" w14:textId="6E0527B2" w:rsidR="007269D3" w:rsidRPr="00683907" w:rsidRDefault="0024498C" w:rsidP="008A6EF9">
      <w:pPr>
        <w:pStyle w:val="Heading2"/>
        <w:spacing w:before="0" w:beforeAutospacing="0" w:after="120" w:afterAutospacing="0" w:line="360" w:lineRule="auto"/>
        <w:textAlignment w:val="baseline"/>
        <w:rPr>
          <w:b w:val="0"/>
          <w:sz w:val="24"/>
          <w:szCs w:val="24"/>
        </w:rPr>
      </w:pPr>
      <w:r w:rsidRPr="003A0FB2">
        <w:rPr>
          <w:b w:val="0"/>
          <w:sz w:val="24"/>
          <w:szCs w:val="24"/>
        </w:rPr>
        <w:t>The logistic regression model</w:t>
      </w:r>
      <w:r w:rsidR="00B250F2" w:rsidRPr="003A0FB2">
        <w:rPr>
          <w:b w:val="0"/>
          <w:sz w:val="24"/>
          <w:szCs w:val="24"/>
        </w:rPr>
        <w:t>s</w:t>
      </w:r>
      <w:r w:rsidRPr="003A0FB2">
        <w:rPr>
          <w:b w:val="0"/>
          <w:sz w:val="24"/>
          <w:szCs w:val="24"/>
        </w:rPr>
        <w:t xml:space="preserve"> include</w:t>
      </w:r>
      <w:r w:rsidR="00B250F2" w:rsidRPr="003A0FB2">
        <w:rPr>
          <w:b w:val="0"/>
          <w:sz w:val="24"/>
          <w:szCs w:val="24"/>
        </w:rPr>
        <w:t>d</w:t>
      </w:r>
      <w:r w:rsidRPr="003A0FB2">
        <w:rPr>
          <w:b w:val="0"/>
          <w:sz w:val="24"/>
          <w:szCs w:val="24"/>
        </w:rPr>
        <w:t xml:space="preserve"> </w:t>
      </w:r>
      <w:r w:rsidR="00B250F2" w:rsidRPr="002E0AF3">
        <w:rPr>
          <w:b w:val="0"/>
          <w:sz w:val="24"/>
          <w:szCs w:val="24"/>
        </w:rPr>
        <w:t xml:space="preserve">country-specific </w:t>
      </w:r>
      <w:r w:rsidRPr="002E0AF3">
        <w:rPr>
          <w:b w:val="0"/>
          <w:sz w:val="24"/>
          <w:szCs w:val="24"/>
        </w:rPr>
        <w:t>intercept</w:t>
      </w:r>
      <w:r w:rsidR="00B250F2" w:rsidRPr="002E0AF3">
        <w:rPr>
          <w:b w:val="0"/>
          <w:sz w:val="24"/>
          <w:szCs w:val="24"/>
        </w:rPr>
        <w:t>s</w:t>
      </w:r>
      <w:r w:rsidRPr="002E0AF3">
        <w:rPr>
          <w:b w:val="0"/>
          <w:sz w:val="24"/>
          <w:szCs w:val="24"/>
        </w:rPr>
        <w:t xml:space="preserve"> to model </w:t>
      </w:r>
      <w:r w:rsidR="00AF5914" w:rsidRPr="002E0AF3">
        <w:rPr>
          <w:b w:val="0"/>
          <w:sz w:val="24"/>
          <w:szCs w:val="24"/>
        </w:rPr>
        <w:t xml:space="preserve">between-country </w:t>
      </w:r>
      <w:r w:rsidRPr="002E0AF3">
        <w:rPr>
          <w:b w:val="0"/>
          <w:sz w:val="24"/>
          <w:szCs w:val="24"/>
        </w:rPr>
        <w:t xml:space="preserve">differences in the </w:t>
      </w:r>
      <w:r w:rsidR="00AF5914" w:rsidRPr="002E0AF3">
        <w:rPr>
          <w:b w:val="0"/>
          <w:sz w:val="24"/>
          <w:szCs w:val="24"/>
        </w:rPr>
        <w:t xml:space="preserve">weekend </w:t>
      </w:r>
      <w:r w:rsidRPr="002E0AF3">
        <w:rPr>
          <w:b w:val="0"/>
          <w:sz w:val="24"/>
          <w:szCs w:val="24"/>
        </w:rPr>
        <w:t>probability. In alternative model</w:t>
      </w:r>
      <w:r w:rsidR="00B250F2" w:rsidRPr="002E0AF3">
        <w:rPr>
          <w:b w:val="0"/>
          <w:sz w:val="24"/>
          <w:szCs w:val="24"/>
        </w:rPr>
        <w:t>s</w:t>
      </w:r>
      <w:r w:rsidRPr="002E0AF3">
        <w:rPr>
          <w:b w:val="0"/>
          <w:sz w:val="24"/>
          <w:szCs w:val="24"/>
        </w:rPr>
        <w:t xml:space="preserve"> we </w:t>
      </w:r>
      <w:r w:rsidR="00B250F2" w:rsidRPr="002E0AF3">
        <w:rPr>
          <w:b w:val="0"/>
          <w:sz w:val="24"/>
          <w:szCs w:val="24"/>
        </w:rPr>
        <w:t>included country-specific</w:t>
      </w:r>
      <w:r w:rsidRPr="002E0AF3">
        <w:rPr>
          <w:b w:val="0"/>
          <w:sz w:val="24"/>
          <w:szCs w:val="24"/>
        </w:rPr>
        <w:t xml:space="preserve"> </w:t>
      </w:r>
      <w:r w:rsidR="002A77A4" w:rsidRPr="002E0AF3">
        <w:rPr>
          <w:b w:val="0"/>
          <w:sz w:val="24"/>
          <w:szCs w:val="24"/>
        </w:rPr>
        <w:t>trends</w:t>
      </w:r>
      <w:r w:rsidR="00B250F2" w:rsidRPr="002E0AF3">
        <w:rPr>
          <w:b w:val="0"/>
          <w:sz w:val="24"/>
          <w:szCs w:val="24"/>
        </w:rPr>
        <w:t xml:space="preserve"> to </w:t>
      </w:r>
      <w:r w:rsidR="00AF5914" w:rsidRPr="002E0AF3">
        <w:rPr>
          <w:b w:val="0"/>
          <w:sz w:val="24"/>
          <w:szCs w:val="24"/>
        </w:rPr>
        <w:t>examine</w:t>
      </w:r>
      <w:r w:rsidR="00B250F2" w:rsidRPr="002E0AF3">
        <w:rPr>
          <w:b w:val="0"/>
          <w:sz w:val="24"/>
          <w:szCs w:val="24"/>
        </w:rPr>
        <w:t xml:space="preserve"> </w:t>
      </w:r>
      <w:r w:rsidR="002A77A4" w:rsidRPr="002E0AF3">
        <w:rPr>
          <w:b w:val="0"/>
          <w:sz w:val="24"/>
          <w:szCs w:val="24"/>
        </w:rPr>
        <w:t xml:space="preserve">between-country differences in </w:t>
      </w:r>
      <w:r w:rsidR="00B250F2" w:rsidRPr="002E0AF3">
        <w:rPr>
          <w:b w:val="0"/>
          <w:sz w:val="24"/>
          <w:szCs w:val="24"/>
        </w:rPr>
        <w:t>trends</w:t>
      </w:r>
      <w:r w:rsidRPr="00A80CCA">
        <w:rPr>
          <w:b w:val="0"/>
          <w:sz w:val="24"/>
          <w:szCs w:val="24"/>
        </w:rPr>
        <w:t xml:space="preserve">. </w:t>
      </w:r>
      <w:r w:rsidR="00AF5914" w:rsidRPr="003054CF">
        <w:rPr>
          <w:b w:val="0"/>
          <w:sz w:val="24"/>
          <w:szCs w:val="24"/>
          <w:rPrChange w:id="350" w:author="Adrian Barnett" w:date="2019-11-02T14:00:00Z">
            <w:rPr>
              <w:b w:val="0"/>
              <w:sz w:val="24"/>
              <w:szCs w:val="24"/>
            </w:rPr>
          </w:rPrChange>
        </w:rPr>
        <w:t xml:space="preserve">The addition of country-specific </w:t>
      </w:r>
      <w:r w:rsidR="002A77A4" w:rsidRPr="003054CF">
        <w:rPr>
          <w:b w:val="0"/>
          <w:sz w:val="24"/>
          <w:szCs w:val="24"/>
          <w:rPrChange w:id="351" w:author="Adrian Barnett" w:date="2019-11-02T14:00:00Z">
            <w:rPr>
              <w:b w:val="0"/>
              <w:sz w:val="24"/>
              <w:szCs w:val="24"/>
            </w:rPr>
          </w:rPrChange>
        </w:rPr>
        <w:t>trends</w:t>
      </w:r>
      <w:r w:rsidR="00AF5914" w:rsidRPr="003054CF">
        <w:rPr>
          <w:b w:val="0"/>
          <w:sz w:val="24"/>
          <w:szCs w:val="24"/>
          <w:rPrChange w:id="352" w:author="Adrian Barnett" w:date="2019-11-02T14:00:00Z">
            <w:rPr>
              <w:b w:val="0"/>
              <w:sz w:val="24"/>
              <w:szCs w:val="24"/>
            </w:rPr>
          </w:rPrChange>
        </w:rPr>
        <w:t xml:space="preserve"> </w:t>
      </w:r>
      <w:proofErr w:type="gramStart"/>
      <w:r w:rsidR="00AF5914" w:rsidRPr="003054CF">
        <w:rPr>
          <w:b w:val="0"/>
          <w:sz w:val="24"/>
          <w:szCs w:val="24"/>
          <w:rPrChange w:id="353" w:author="Adrian Barnett" w:date="2019-11-02T14:00:00Z">
            <w:rPr>
              <w:b w:val="0"/>
              <w:sz w:val="24"/>
              <w:szCs w:val="24"/>
            </w:rPr>
          </w:rPrChange>
        </w:rPr>
        <w:t>were</w:t>
      </w:r>
      <w:proofErr w:type="gramEnd"/>
      <w:r w:rsidR="00AF5914" w:rsidRPr="003054CF">
        <w:rPr>
          <w:b w:val="0"/>
          <w:sz w:val="24"/>
          <w:szCs w:val="24"/>
          <w:rPrChange w:id="354" w:author="Adrian Barnett" w:date="2019-11-02T14:00:00Z">
            <w:rPr>
              <w:b w:val="0"/>
              <w:sz w:val="24"/>
              <w:szCs w:val="24"/>
            </w:rPr>
          </w:rPrChange>
        </w:rPr>
        <w:t xml:space="preserve"> assessed using the Deviance Information Criterion (DIC), with the best model chosen </w:t>
      </w:r>
      <w:r w:rsidR="00E22999" w:rsidRPr="003054CF">
        <w:rPr>
          <w:b w:val="0"/>
          <w:sz w:val="24"/>
          <w:szCs w:val="24"/>
          <w:rPrChange w:id="355" w:author="Adrian Barnett" w:date="2019-11-02T14:00:00Z">
            <w:rPr>
              <w:b w:val="0"/>
              <w:sz w:val="24"/>
              <w:szCs w:val="24"/>
            </w:rPr>
          </w:rPrChange>
        </w:rPr>
        <w:t>using</w:t>
      </w:r>
      <w:r w:rsidR="00AF5914" w:rsidRPr="003054CF">
        <w:rPr>
          <w:b w:val="0"/>
          <w:sz w:val="24"/>
          <w:szCs w:val="24"/>
          <w:rPrChange w:id="356" w:author="Adrian Barnett" w:date="2019-11-02T14:00:00Z">
            <w:rPr>
              <w:b w:val="0"/>
              <w:sz w:val="24"/>
              <w:szCs w:val="24"/>
            </w:rPr>
          </w:rPrChange>
        </w:rPr>
        <w:t xml:space="preserve"> the lowe</w:t>
      </w:r>
      <w:r w:rsidR="00E22999" w:rsidRPr="003054CF">
        <w:rPr>
          <w:b w:val="0"/>
          <w:sz w:val="24"/>
          <w:szCs w:val="24"/>
          <w:rPrChange w:id="357" w:author="Adrian Barnett" w:date="2019-11-02T14:00:00Z">
            <w:rPr>
              <w:b w:val="0"/>
              <w:sz w:val="24"/>
              <w:szCs w:val="24"/>
            </w:rPr>
          </w:rPrChange>
        </w:rPr>
        <w:t>st</w:t>
      </w:r>
      <w:r w:rsidR="00AF5914" w:rsidRPr="003054CF">
        <w:rPr>
          <w:b w:val="0"/>
          <w:sz w:val="24"/>
          <w:szCs w:val="24"/>
          <w:rPrChange w:id="358" w:author="Adrian Barnett" w:date="2019-11-02T14:00:00Z">
            <w:rPr>
              <w:b w:val="0"/>
              <w:sz w:val="24"/>
              <w:szCs w:val="24"/>
            </w:rPr>
          </w:rPrChange>
        </w:rPr>
        <w:t xml:space="preserve"> DIC </w:t>
      </w:r>
      <w:r w:rsidR="00755B52" w:rsidRPr="003054CF">
        <w:rPr>
          <w:b w:val="0"/>
          <w:sz w:val="24"/>
          <w:szCs w:val="24"/>
          <w:rPrChange w:id="359" w:author="Adrian Barnett" w:date="2019-11-02T14:00:00Z">
            <w:rPr>
              <w:b w:val="0"/>
              <w:sz w:val="24"/>
            </w:rPr>
          </w:rPrChange>
        </w:rPr>
        <w:t>(</w:t>
      </w:r>
      <w:ins w:id="360" w:author="Adrian Barnett" w:date="2019-11-02T20:40:00Z">
        <w:r w:rsidR="00683907">
          <w:rPr>
            <w:b w:val="0"/>
            <w:sz w:val="24"/>
            <w:szCs w:val="24"/>
          </w:rPr>
          <w:t>15</w:t>
        </w:r>
      </w:ins>
      <w:del w:id="361" w:author="Adrian Barnett" w:date="2019-11-02T20:40:00Z">
        <w:r w:rsidR="00755B52" w:rsidRPr="00683907" w:rsidDel="00683907">
          <w:rPr>
            <w:b w:val="0"/>
            <w:sz w:val="24"/>
            <w:szCs w:val="24"/>
          </w:rPr>
          <w:delText>7</w:delText>
        </w:r>
      </w:del>
      <w:r w:rsidR="00755B52" w:rsidRPr="00683907">
        <w:rPr>
          <w:b w:val="0"/>
          <w:sz w:val="24"/>
          <w:szCs w:val="24"/>
        </w:rPr>
        <w:t>)</w:t>
      </w:r>
      <w:r w:rsidR="00AF5914" w:rsidRPr="00683907">
        <w:rPr>
          <w:b w:val="0"/>
          <w:sz w:val="24"/>
          <w:szCs w:val="24"/>
        </w:rPr>
        <w:t>.</w:t>
      </w:r>
      <w:r w:rsidR="004017FC" w:rsidRPr="00683907">
        <w:rPr>
          <w:b w:val="0"/>
          <w:sz w:val="24"/>
          <w:szCs w:val="24"/>
        </w:rPr>
        <w:t xml:space="preserve"> </w:t>
      </w:r>
    </w:p>
    <w:p w14:paraId="28578BF9" w14:textId="75C6A233" w:rsidR="00CA2034" w:rsidRPr="008A6BDD" w:rsidRDefault="007269D3" w:rsidP="008A6EF9">
      <w:pPr>
        <w:pStyle w:val="Heading2"/>
        <w:spacing w:before="0" w:beforeAutospacing="0" w:after="120" w:afterAutospacing="0" w:line="360" w:lineRule="auto"/>
        <w:textAlignment w:val="baseline"/>
        <w:rPr>
          <w:b w:val="0"/>
          <w:sz w:val="24"/>
          <w:szCs w:val="24"/>
        </w:rPr>
      </w:pPr>
      <w:del w:id="362" w:author="Adrian Barnett" w:date="2019-11-02T21:06:00Z">
        <w:r w:rsidRPr="00567C07" w:rsidDel="008A6BDD">
          <w:rPr>
            <w:b w:val="0"/>
            <w:sz w:val="24"/>
            <w:szCs w:val="24"/>
          </w:rPr>
          <w:delText>The analysis of</w:delText>
        </w:r>
        <w:r w:rsidR="004017FC" w:rsidRPr="00567C07" w:rsidDel="008A6BDD">
          <w:rPr>
            <w:b w:val="0"/>
            <w:sz w:val="24"/>
            <w:szCs w:val="24"/>
          </w:rPr>
          <w:delText xml:space="preserve"> </w:delText>
        </w:r>
        <w:r w:rsidRPr="00567C07" w:rsidDel="008A6BDD">
          <w:rPr>
            <w:b w:val="0"/>
            <w:sz w:val="24"/>
            <w:szCs w:val="24"/>
          </w:rPr>
          <w:delText xml:space="preserve">early mornings and </w:delText>
        </w:r>
        <w:r w:rsidR="004017FC" w:rsidRPr="00567C07" w:rsidDel="008A6BDD">
          <w:rPr>
            <w:b w:val="0"/>
            <w:sz w:val="24"/>
            <w:szCs w:val="24"/>
          </w:rPr>
          <w:delText>late nights</w:delText>
        </w:r>
        <w:r w:rsidRPr="00F34E61" w:rsidDel="008A6BDD">
          <w:rPr>
            <w:b w:val="0"/>
            <w:sz w:val="24"/>
            <w:szCs w:val="24"/>
          </w:rPr>
          <w:delText xml:space="preserve"> was as per the analysis for </w:delText>
        </w:r>
        <w:r w:rsidR="00AF5914" w:rsidRPr="00F34E61" w:rsidDel="008A6BDD">
          <w:rPr>
            <w:b w:val="0"/>
            <w:sz w:val="24"/>
            <w:szCs w:val="24"/>
          </w:rPr>
          <w:delText>we</w:delText>
        </w:r>
        <w:r w:rsidR="00AF5914" w:rsidRPr="008A6BDD" w:rsidDel="008A6BDD">
          <w:rPr>
            <w:b w:val="0"/>
            <w:sz w:val="24"/>
            <w:szCs w:val="24"/>
          </w:rPr>
          <w:delText>ekend</w:delText>
        </w:r>
        <w:r w:rsidR="004017FC" w:rsidRPr="008A6BDD" w:rsidDel="008A6BDD">
          <w:rPr>
            <w:b w:val="0"/>
            <w:sz w:val="24"/>
            <w:szCs w:val="24"/>
          </w:rPr>
          <w:delText>s</w:delText>
        </w:r>
        <w:r w:rsidR="00AF5914" w:rsidRPr="008A6BDD" w:rsidDel="008A6BDD">
          <w:rPr>
            <w:b w:val="0"/>
            <w:sz w:val="24"/>
            <w:szCs w:val="24"/>
          </w:rPr>
          <w:delText xml:space="preserve">. </w:delText>
        </w:r>
      </w:del>
      <w:r w:rsidR="00AF5914" w:rsidRPr="008A6BDD">
        <w:rPr>
          <w:b w:val="0"/>
          <w:sz w:val="24"/>
          <w:szCs w:val="24"/>
        </w:rPr>
        <w:t>For holidays</w:t>
      </w:r>
      <w:del w:id="363" w:author="Adrian Barnett" w:date="2019-11-02T21:07:00Z">
        <w:r w:rsidR="00AF5914" w:rsidRPr="008A6BDD" w:rsidDel="008A6BDD">
          <w:rPr>
            <w:b w:val="0"/>
            <w:sz w:val="24"/>
            <w:szCs w:val="24"/>
          </w:rPr>
          <w:delText>,</w:delText>
        </w:r>
      </w:del>
      <w:r w:rsidR="00AF5914" w:rsidRPr="008A6BDD">
        <w:rPr>
          <w:b w:val="0"/>
          <w:sz w:val="24"/>
          <w:szCs w:val="24"/>
        </w:rPr>
        <w:t xml:space="preserve"> we used a similar approach </w:t>
      </w:r>
      <w:ins w:id="364" w:author="Adrian Barnett" w:date="2019-11-02T21:07:00Z">
        <w:r w:rsidR="008A6BDD">
          <w:rPr>
            <w:b w:val="0"/>
            <w:sz w:val="24"/>
            <w:szCs w:val="24"/>
          </w:rPr>
          <w:t xml:space="preserve">to the weekend </w:t>
        </w:r>
        <w:proofErr w:type="gramStart"/>
        <w:r w:rsidR="008A6BDD">
          <w:rPr>
            <w:b w:val="0"/>
            <w:sz w:val="24"/>
            <w:szCs w:val="24"/>
          </w:rPr>
          <w:t xml:space="preserve">analysis, </w:t>
        </w:r>
      </w:ins>
      <w:r w:rsidR="00AF5914" w:rsidRPr="008A6BDD">
        <w:rPr>
          <w:b w:val="0"/>
          <w:sz w:val="24"/>
          <w:szCs w:val="24"/>
        </w:rPr>
        <w:t>but</w:t>
      </w:r>
      <w:proofErr w:type="gramEnd"/>
      <w:r w:rsidR="00AF5914" w:rsidRPr="008A6BDD">
        <w:rPr>
          <w:b w:val="0"/>
          <w:sz w:val="24"/>
          <w:szCs w:val="24"/>
        </w:rPr>
        <w:t xml:space="preserve"> </w:t>
      </w:r>
      <w:r w:rsidR="00CA2034" w:rsidRPr="008A6BDD">
        <w:rPr>
          <w:b w:val="0"/>
          <w:sz w:val="24"/>
          <w:szCs w:val="24"/>
        </w:rPr>
        <w:t>compared holidays to other days in the same week that were not holidays.</w:t>
      </w:r>
      <w:r w:rsidR="002A77A4" w:rsidRPr="008A6BDD">
        <w:rPr>
          <w:b w:val="0"/>
          <w:sz w:val="24"/>
          <w:szCs w:val="24"/>
        </w:rPr>
        <w:t xml:space="preserve"> </w:t>
      </w:r>
      <w:r w:rsidRPr="008A6BDD">
        <w:rPr>
          <w:b w:val="0"/>
          <w:sz w:val="24"/>
          <w:szCs w:val="24"/>
        </w:rPr>
        <w:t>W</w:t>
      </w:r>
      <w:r w:rsidR="00CA2034" w:rsidRPr="008A6BDD">
        <w:rPr>
          <w:b w:val="0"/>
          <w:sz w:val="24"/>
          <w:szCs w:val="24"/>
        </w:rPr>
        <w:t>eeks without holidays were excluded from this analysis.</w:t>
      </w:r>
    </w:p>
    <w:p w14:paraId="47ED6B4C" w14:textId="00FB2BE3" w:rsidR="00B250F2" w:rsidRPr="002E0AF3" w:rsidDel="008A6BDD" w:rsidRDefault="00B250F2" w:rsidP="008A6EF9">
      <w:pPr>
        <w:pStyle w:val="Heading2"/>
        <w:spacing w:before="0" w:beforeAutospacing="0" w:after="120" w:afterAutospacing="0" w:line="360" w:lineRule="auto"/>
        <w:textAlignment w:val="baseline"/>
        <w:rPr>
          <w:moveFrom w:id="365" w:author="Adrian Barnett" w:date="2019-11-02T21:04:00Z"/>
          <w:b w:val="0"/>
          <w:sz w:val="24"/>
          <w:szCs w:val="24"/>
        </w:rPr>
      </w:pPr>
      <w:moveFromRangeStart w:id="366" w:author="Adrian Barnett" w:date="2019-11-02T21:04:00Z" w:name="move23621085"/>
      <w:moveFrom w:id="367" w:author="Adrian Barnett" w:date="2019-11-02T21:04:00Z">
        <w:r w:rsidRPr="008A6BDD" w:rsidDel="008A6BDD">
          <w:rPr>
            <w:b w:val="0"/>
            <w:sz w:val="24"/>
            <w:szCs w:val="24"/>
          </w:rPr>
          <w:t xml:space="preserve">Models were run separately for </w:t>
        </w:r>
        <w:r w:rsidRPr="008A6BDD" w:rsidDel="008A6BDD">
          <w:rPr>
            <w:b w:val="0"/>
            <w:i/>
            <w:sz w:val="24"/>
            <w:szCs w:val="24"/>
          </w:rPr>
          <w:t>The BMJ</w:t>
        </w:r>
        <w:r w:rsidRPr="008A6BDD" w:rsidDel="008A6BDD">
          <w:rPr>
            <w:b w:val="0"/>
            <w:sz w:val="24"/>
            <w:szCs w:val="24"/>
          </w:rPr>
          <w:t xml:space="preserve"> and </w:t>
        </w:r>
        <w:r w:rsidRPr="008A6BDD" w:rsidDel="008A6BDD">
          <w:rPr>
            <w:b w:val="0"/>
            <w:i/>
            <w:sz w:val="24"/>
            <w:szCs w:val="24"/>
          </w:rPr>
          <w:t>BMJ Open</w:t>
        </w:r>
        <w:r w:rsidRPr="008A6BDD" w:rsidDel="008A6BDD">
          <w:rPr>
            <w:b w:val="0"/>
            <w:sz w:val="24"/>
            <w:szCs w:val="24"/>
          </w:rPr>
          <w:t xml:space="preserve"> because we thought there </w:t>
        </w:r>
        <w:r w:rsidR="00966846" w:rsidRPr="008A6BDD" w:rsidDel="008A6BDD">
          <w:rPr>
            <w:b w:val="0"/>
            <w:sz w:val="24"/>
            <w:szCs w:val="24"/>
          </w:rPr>
          <w:t>could</w:t>
        </w:r>
        <w:r w:rsidRPr="008A6BDD" w:rsidDel="008A6BDD">
          <w:rPr>
            <w:b w:val="0"/>
            <w:sz w:val="24"/>
            <w:szCs w:val="24"/>
          </w:rPr>
          <w:t xml:space="preserve"> be </w:t>
        </w:r>
        <w:r w:rsidR="00966846" w:rsidRPr="003A0FB2" w:rsidDel="008A6BDD">
          <w:rPr>
            <w:b w:val="0"/>
            <w:sz w:val="24"/>
            <w:szCs w:val="24"/>
          </w:rPr>
          <w:t xml:space="preserve">important </w:t>
        </w:r>
        <w:r w:rsidRPr="003A0FB2" w:rsidDel="008A6BDD">
          <w:rPr>
            <w:b w:val="0"/>
            <w:sz w:val="24"/>
            <w:szCs w:val="24"/>
          </w:rPr>
          <w:t>differences between</w:t>
        </w:r>
        <w:r w:rsidR="00966846" w:rsidRPr="003A0FB2" w:rsidDel="008A6BDD">
          <w:rPr>
            <w:b w:val="0"/>
            <w:sz w:val="24"/>
            <w:szCs w:val="24"/>
          </w:rPr>
          <w:t xml:space="preserve"> the characteristics of researchers, e.g., more clinical researchers for </w:t>
        </w:r>
        <w:r w:rsidR="00966846" w:rsidRPr="002E0AF3" w:rsidDel="008A6BDD">
          <w:rPr>
            <w:b w:val="0"/>
            <w:i/>
            <w:sz w:val="24"/>
            <w:szCs w:val="24"/>
          </w:rPr>
          <w:t>The BMJ</w:t>
        </w:r>
        <w:r w:rsidR="00966846" w:rsidRPr="002E0AF3" w:rsidDel="008A6BDD">
          <w:rPr>
            <w:b w:val="0"/>
            <w:sz w:val="24"/>
            <w:szCs w:val="24"/>
          </w:rPr>
          <w:t xml:space="preserve">, which could </w:t>
        </w:r>
        <w:r w:rsidRPr="002E0AF3" w:rsidDel="008A6BDD">
          <w:rPr>
            <w:b w:val="0"/>
            <w:sz w:val="24"/>
            <w:szCs w:val="24"/>
          </w:rPr>
          <w:t xml:space="preserve">have </w:t>
        </w:r>
        <w:r w:rsidR="00966846" w:rsidRPr="002E0AF3" w:rsidDel="008A6BDD">
          <w:rPr>
            <w:b w:val="0"/>
            <w:sz w:val="24"/>
            <w:szCs w:val="24"/>
          </w:rPr>
          <w:t>influenced</w:t>
        </w:r>
        <w:r w:rsidRPr="002E0AF3" w:rsidDel="008A6BDD">
          <w:rPr>
            <w:b w:val="0"/>
            <w:sz w:val="24"/>
            <w:szCs w:val="24"/>
          </w:rPr>
          <w:t xml:space="preserve"> </w:t>
        </w:r>
        <w:r w:rsidR="00966846" w:rsidRPr="002E0AF3" w:rsidDel="008A6BDD">
          <w:rPr>
            <w:b w:val="0"/>
            <w:sz w:val="24"/>
            <w:szCs w:val="24"/>
          </w:rPr>
          <w:t xml:space="preserve">typical </w:t>
        </w:r>
        <w:r w:rsidRPr="002E0AF3" w:rsidDel="008A6BDD">
          <w:rPr>
            <w:b w:val="0"/>
            <w:sz w:val="24"/>
            <w:szCs w:val="24"/>
          </w:rPr>
          <w:t>working hours.</w:t>
        </w:r>
      </w:moveFrom>
    </w:p>
    <w:moveFromRangeEnd w:id="366"/>
    <w:p w14:paraId="3CBE91A5" w14:textId="6AE6E666" w:rsidR="008A6BDD" w:rsidRDefault="008A6BDD" w:rsidP="008A6EF9">
      <w:pPr>
        <w:pStyle w:val="Heading2"/>
        <w:spacing w:before="0" w:beforeAutospacing="0" w:after="120" w:afterAutospacing="0" w:line="360" w:lineRule="auto"/>
        <w:textAlignment w:val="baseline"/>
        <w:rPr>
          <w:ins w:id="368" w:author="Adrian Barnett" w:date="2019-11-02T21:07:00Z"/>
          <w:b w:val="0"/>
          <w:sz w:val="24"/>
          <w:szCs w:val="24"/>
        </w:rPr>
      </w:pPr>
      <w:ins w:id="369" w:author="Adrian Barnett" w:date="2019-11-02T21:07:00Z">
        <w:r w:rsidRPr="008A6BDD">
          <w:rPr>
            <w:b w:val="0"/>
            <w:sz w:val="24"/>
            <w:szCs w:val="24"/>
          </w:rPr>
          <w:t xml:space="preserve">To examine submissions in early mornings and late nights we originally used a dichotomous approach with out-of-hours defined as 6 pm to 7 am. However, this simple dichotomous approach could miss important differences between countries with differing work hours. </w:t>
        </w:r>
        <w:proofErr w:type="gramStart"/>
        <w:r w:rsidRPr="008A6BDD">
          <w:rPr>
            <w:b w:val="0"/>
            <w:sz w:val="24"/>
            <w:szCs w:val="24"/>
          </w:rPr>
          <w:t>Hence</w:t>
        </w:r>
        <w:proofErr w:type="gramEnd"/>
        <w:r w:rsidRPr="008A6BDD">
          <w:rPr>
            <w:b w:val="0"/>
            <w:sz w:val="24"/>
            <w:szCs w:val="24"/>
          </w:rPr>
          <w:t xml:space="preserve"> we instead examined the number of manuscript</w:t>
        </w:r>
      </w:ins>
      <w:ins w:id="370" w:author="Adrian Barnett" w:date="2019-11-02T21:11:00Z">
        <w:r w:rsidR="00942197">
          <w:rPr>
            <w:b w:val="0"/>
            <w:sz w:val="24"/>
            <w:szCs w:val="24"/>
          </w:rPr>
          <w:t>s</w:t>
        </w:r>
      </w:ins>
      <w:ins w:id="371" w:author="Adrian Barnett" w:date="2019-11-02T21:07:00Z">
        <w:r w:rsidRPr="008A6BDD">
          <w:rPr>
            <w:b w:val="0"/>
            <w:sz w:val="24"/>
            <w:szCs w:val="24"/>
          </w:rPr>
          <w:t xml:space="preserve"> or peer reviews for each hour of the 24-hour clock. We modelled an overall pattern common to all countries plus a smooth difference for each country, an approach successfully applied </w:t>
        </w:r>
      </w:ins>
      <w:ins w:id="372" w:author="Adrian Barnett" w:date="2019-11-03T14:21:00Z">
        <w:r w:rsidR="002E0AF3">
          <w:rPr>
            <w:b w:val="0"/>
            <w:sz w:val="24"/>
            <w:szCs w:val="24"/>
          </w:rPr>
          <w:t>in</w:t>
        </w:r>
      </w:ins>
      <w:ins w:id="373" w:author="Adrian Barnett" w:date="2019-11-02T21:07:00Z">
        <w:r w:rsidRPr="008A6BDD">
          <w:rPr>
            <w:b w:val="0"/>
            <w:sz w:val="24"/>
            <w:szCs w:val="24"/>
          </w:rPr>
          <w:t xml:space="preserve"> time series (</w:t>
        </w:r>
        <w:r>
          <w:rPr>
            <w:b w:val="0"/>
            <w:sz w:val="24"/>
            <w:szCs w:val="24"/>
          </w:rPr>
          <w:t>16</w:t>
        </w:r>
        <w:r w:rsidRPr="008A6BDD">
          <w:rPr>
            <w:b w:val="0"/>
            <w:sz w:val="24"/>
            <w:szCs w:val="24"/>
          </w:rPr>
          <w:t>). We used a Poisson regression model of the number of manuscript</w:t>
        </w:r>
      </w:ins>
      <w:ins w:id="374" w:author="Adrian Barnett" w:date="2019-11-02T21:11:00Z">
        <w:r w:rsidR="00942197">
          <w:rPr>
            <w:b w:val="0"/>
            <w:sz w:val="24"/>
            <w:szCs w:val="24"/>
          </w:rPr>
          <w:t>s</w:t>
        </w:r>
      </w:ins>
      <w:ins w:id="375" w:author="Adrian Barnett" w:date="2019-11-02T21:07:00Z">
        <w:r w:rsidRPr="008A6BDD">
          <w:rPr>
            <w:b w:val="0"/>
            <w:sz w:val="24"/>
            <w:szCs w:val="24"/>
          </w:rPr>
          <w:t xml:space="preserve"> or peer reviews submissions in each hour in each country. The smooth difference for each country was modelled using a sinusoid which allowed a single peak in submissions at any time during the 24-hour clock, with a nadir 12 hours later (</w:t>
        </w:r>
        <w:r>
          <w:rPr>
            <w:b w:val="0"/>
            <w:sz w:val="24"/>
            <w:szCs w:val="24"/>
          </w:rPr>
          <w:t>17</w:t>
        </w:r>
        <w:r w:rsidRPr="008A6BDD">
          <w:rPr>
            <w:b w:val="0"/>
            <w:sz w:val="24"/>
            <w:szCs w:val="24"/>
          </w:rPr>
          <w:t xml:space="preserve">). We summarise the results across countries by plotting the timing of the peak against the height of the peak expressed as a probability ratio. The full details of this regression model are in the supplement. </w:t>
        </w:r>
      </w:ins>
    </w:p>
    <w:p w14:paraId="501324EB" w14:textId="48AD55BA" w:rsidR="00D72C21" w:rsidRPr="008A6BDD" w:rsidRDefault="00D72C21" w:rsidP="008A6EF9">
      <w:pPr>
        <w:pStyle w:val="Heading2"/>
        <w:spacing w:before="0" w:beforeAutospacing="0" w:after="120" w:afterAutospacing="0" w:line="360" w:lineRule="auto"/>
        <w:textAlignment w:val="baseline"/>
        <w:rPr>
          <w:b w:val="0"/>
          <w:sz w:val="24"/>
          <w:szCs w:val="24"/>
        </w:rPr>
      </w:pPr>
      <w:r w:rsidRPr="008A6BDD">
        <w:rPr>
          <w:b w:val="0"/>
          <w:sz w:val="24"/>
          <w:szCs w:val="24"/>
        </w:rPr>
        <w:t>We did not use a sample size calculation</w:t>
      </w:r>
      <w:r w:rsidR="00D02A2C" w:rsidRPr="008A6BDD">
        <w:rPr>
          <w:b w:val="0"/>
          <w:sz w:val="24"/>
          <w:szCs w:val="24"/>
        </w:rPr>
        <w:t>,</w:t>
      </w:r>
      <w:r w:rsidRPr="008A6BDD">
        <w:rPr>
          <w:b w:val="0"/>
          <w:sz w:val="24"/>
          <w:szCs w:val="24"/>
        </w:rPr>
        <w:t xml:space="preserve"> but instead include</w:t>
      </w:r>
      <w:r w:rsidR="0024498C" w:rsidRPr="008A6BDD">
        <w:rPr>
          <w:b w:val="0"/>
          <w:sz w:val="24"/>
          <w:szCs w:val="24"/>
        </w:rPr>
        <w:t>d</w:t>
      </w:r>
      <w:r w:rsidRPr="008A6BDD">
        <w:rPr>
          <w:b w:val="0"/>
          <w:sz w:val="24"/>
          <w:szCs w:val="24"/>
        </w:rPr>
        <w:t xml:space="preserve"> all the available data.</w:t>
      </w:r>
    </w:p>
    <w:p w14:paraId="1DFCEE78" w14:textId="17A31C62" w:rsidR="00FD1C78" w:rsidRPr="003A0FB2" w:rsidRDefault="00B250F2" w:rsidP="008A6EF9">
      <w:pPr>
        <w:pStyle w:val="Heading2"/>
        <w:spacing w:before="0" w:beforeAutospacing="0" w:after="120" w:afterAutospacing="0" w:line="360" w:lineRule="auto"/>
        <w:textAlignment w:val="baseline"/>
        <w:rPr>
          <w:b w:val="0"/>
          <w:sz w:val="24"/>
          <w:szCs w:val="24"/>
        </w:rPr>
      </w:pPr>
      <w:r w:rsidRPr="003A0FB2">
        <w:rPr>
          <w:b w:val="0"/>
          <w:sz w:val="24"/>
          <w:szCs w:val="24"/>
        </w:rPr>
        <w:t xml:space="preserve">We created an initial set of results </w:t>
      </w:r>
      <w:r w:rsidR="003403EB" w:rsidRPr="003A0FB2">
        <w:rPr>
          <w:b w:val="0"/>
          <w:sz w:val="24"/>
          <w:szCs w:val="24"/>
        </w:rPr>
        <w:t>using</w:t>
      </w:r>
      <w:r w:rsidRPr="003A0FB2">
        <w:rPr>
          <w:b w:val="0"/>
          <w:sz w:val="24"/>
          <w:szCs w:val="24"/>
        </w:rPr>
        <w:t xml:space="preserve"> randomly generated submission dates and times, with the aim of making any changes to the statistical methods before viewing the real data.</w:t>
      </w:r>
      <w:r w:rsidR="00966846" w:rsidRPr="003A0FB2">
        <w:rPr>
          <w:b w:val="0"/>
          <w:sz w:val="24"/>
          <w:szCs w:val="24"/>
        </w:rPr>
        <w:t xml:space="preserve"> </w:t>
      </w:r>
    </w:p>
    <w:p w14:paraId="212167C9" w14:textId="70F48FE9" w:rsidR="004017FC" w:rsidRPr="003054CF" w:rsidRDefault="007B00EC" w:rsidP="008A6EF9">
      <w:pPr>
        <w:pStyle w:val="Heading2"/>
        <w:spacing w:before="0" w:beforeAutospacing="0" w:after="120" w:afterAutospacing="0" w:line="360" w:lineRule="auto"/>
        <w:textAlignment w:val="baseline"/>
        <w:rPr>
          <w:b w:val="0"/>
          <w:sz w:val="24"/>
          <w:szCs w:val="24"/>
        </w:rPr>
      </w:pPr>
      <w:r w:rsidRPr="003054CF">
        <w:rPr>
          <w:b w:val="0"/>
          <w:sz w:val="24"/>
          <w:szCs w:val="24"/>
          <w:rPrChange w:id="376" w:author="Adrian Barnett" w:date="2019-11-02T14:00:00Z">
            <w:rPr>
              <w:b w:val="0"/>
              <w:sz w:val="24"/>
              <w:szCs w:val="24"/>
            </w:rPr>
          </w:rPrChange>
        </w:rPr>
        <w:t xml:space="preserve">The regression models used a Bayesian paradigm because this gives 95% credible intervals which </w:t>
      </w:r>
      <w:ins w:id="377" w:author="Adrian Barnett" w:date="2019-11-02T21:13:00Z">
        <w:r w:rsidR="00942197" w:rsidRPr="006125D3">
          <w:rPr>
            <w:b w:val="0"/>
            <w:sz w:val="24"/>
            <w:szCs w:val="24"/>
          </w:rPr>
          <w:t xml:space="preserve">have a 95% probability of containing the true estimate </w:t>
        </w:r>
        <w:r w:rsidR="00942197">
          <w:rPr>
            <w:b w:val="0"/>
            <w:sz w:val="24"/>
            <w:szCs w:val="24"/>
          </w:rPr>
          <w:t>whilst</w:t>
        </w:r>
        <w:r w:rsidR="00942197" w:rsidRPr="006125D3">
          <w:rPr>
            <w:b w:val="0"/>
            <w:sz w:val="24"/>
            <w:szCs w:val="24"/>
          </w:rPr>
          <w:t xml:space="preserve"> classical </w:t>
        </w:r>
        <w:r w:rsidR="00942197">
          <w:rPr>
            <w:b w:val="0"/>
            <w:sz w:val="24"/>
            <w:szCs w:val="24"/>
          </w:rPr>
          <w:t xml:space="preserve">95% confidence </w:t>
        </w:r>
        <w:r w:rsidR="00942197" w:rsidRPr="006125D3">
          <w:rPr>
            <w:b w:val="0"/>
            <w:sz w:val="24"/>
            <w:szCs w:val="24"/>
          </w:rPr>
          <w:t>intervals do not</w:t>
        </w:r>
      </w:ins>
      <w:del w:id="378" w:author="Adrian Barnett" w:date="2019-11-02T21:13:00Z">
        <w:r w:rsidRPr="00942197" w:rsidDel="00942197">
          <w:rPr>
            <w:b w:val="0"/>
            <w:sz w:val="24"/>
            <w:szCs w:val="24"/>
          </w:rPr>
          <w:delText>are easier to interpret than 95% confidence intervals</w:delText>
        </w:r>
      </w:del>
      <w:r w:rsidRPr="00942197">
        <w:rPr>
          <w:b w:val="0"/>
          <w:sz w:val="24"/>
          <w:szCs w:val="24"/>
        </w:rPr>
        <w:t xml:space="preserve"> (</w:t>
      </w:r>
      <w:ins w:id="379" w:author="Adrian Barnett" w:date="2019-11-02T21:13:00Z">
        <w:r w:rsidR="00942197">
          <w:rPr>
            <w:b w:val="0"/>
            <w:sz w:val="24"/>
            <w:szCs w:val="24"/>
          </w:rPr>
          <w:t>1</w:t>
        </w:r>
      </w:ins>
      <w:r w:rsidRPr="00942197">
        <w:rPr>
          <w:b w:val="0"/>
          <w:sz w:val="24"/>
          <w:szCs w:val="24"/>
        </w:rPr>
        <w:t xml:space="preserve">8). </w:t>
      </w:r>
      <w:ins w:id="380" w:author="Adrian Barnett" w:date="2019-11-02T21:13:00Z">
        <w:r w:rsidR="00942197">
          <w:rPr>
            <w:b w:val="0"/>
            <w:sz w:val="24"/>
            <w:szCs w:val="24"/>
          </w:rPr>
          <w:t>We used non-informative normal priors for regression estimates and non-informative gamma priors for inverse-variances.</w:t>
        </w:r>
        <w:r w:rsidR="00942197" w:rsidRPr="00A425FD">
          <w:rPr>
            <w:b w:val="0"/>
            <w:sz w:val="24"/>
            <w:szCs w:val="24"/>
          </w:rPr>
          <w:t xml:space="preserve"> </w:t>
        </w:r>
      </w:ins>
      <w:r w:rsidR="004017FC" w:rsidRPr="00942197">
        <w:rPr>
          <w:b w:val="0"/>
          <w:sz w:val="24"/>
          <w:szCs w:val="24"/>
        </w:rPr>
        <w:t xml:space="preserve">The data management and </w:t>
      </w:r>
      <w:r w:rsidRPr="00942197">
        <w:rPr>
          <w:b w:val="0"/>
          <w:sz w:val="24"/>
          <w:szCs w:val="24"/>
        </w:rPr>
        <w:t xml:space="preserve">analyses </w:t>
      </w:r>
      <w:r w:rsidR="004017FC" w:rsidRPr="00942197">
        <w:rPr>
          <w:b w:val="0"/>
          <w:sz w:val="24"/>
          <w:szCs w:val="24"/>
        </w:rPr>
        <w:t>used R (Version 3.6.0</w:t>
      </w:r>
      <w:r w:rsidR="0022568A" w:rsidRPr="00942197">
        <w:rPr>
          <w:b w:val="0"/>
          <w:sz w:val="24"/>
          <w:szCs w:val="24"/>
        </w:rPr>
        <w:t>)</w:t>
      </w:r>
      <w:r w:rsidRPr="00942197">
        <w:rPr>
          <w:b w:val="0"/>
          <w:sz w:val="24"/>
          <w:szCs w:val="24"/>
        </w:rPr>
        <w:t>.</w:t>
      </w:r>
      <w:r w:rsidR="002A77A4" w:rsidRPr="00942197">
        <w:rPr>
          <w:b w:val="0"/>
          <w:sz w:val="24"/>
          <w:szCs w:val="24"/>
        </w:rPr>
        <w:t xml:space="preserve"> </w:t>
      </w:r>
      <w:r w:rsidRPr="00942197">
        <w:rPr>
          <w:b w:val="0"/>
          <w:sz w:val="24"/>
          <w:szCs w:val="24"/>
        </w:rPr>
        <w:t>T</w:t>
      </w:r>
      <w:r w:rsidR="002A77A4" w:rsidRPr="00942197">
        <w:rPr>
          <w:b w:val="0"/>
          <w:sz w:val="24"/>
          <w:szCs w:val="24"/>
        </w:rPr>
        <w:t>he code</w:t>
      </w:r>
      <w:r w:rsidRPr="00942197">
        <w:rPr>
          <w:b w:val="0"/>
          <w:sz w:val="24"/>
          <w:szCs w:val="24"/>
        </w:rPr>
        <w:t>,</w:t>
      </w:r>
      <w:r w:rsidR="0022568A" w:rsidRPr="00942197">
        <w:rPr>
          <w:b w:val="0"/>
          <w:sz w:val="24"/>
          <w:szCs w:val="24"/>
        </w:rPr>
        <w:t xml:space="preserve"> data </w:t>
      </w:r>
      <w:r w:rsidRPr="00942197">
        <w:rPr>
          <w:b w:val="0"/>
          <w:sz w:val="24"/>
          <w:szCs w:val="24"/>
        </w:rPr>
        <w:t xml:space="preserve">and checks of convergence for the Bayesian estimates </w:t>
      </w:r>
      <w:r w:rsidR="0022568A" w:rsidRPr="00942197">
        <w:rPr>
          <w:b w:val="0"/>
          <w:sz w:val="24"/>
          <w:szCs w:val="24"/>
        </w:rPr>
        <w:t>are</w:t>
      </w:r>
      <w:r w:rsidR="002A77A4" w:rsidRPr="00942197">
        <w:rPr>
          <w:b w:val="0"/>
          <w:sz w:val="24"/>
          <w:szCs w:val="24"/>
        </w:rPr>
        <w:t xml:space="preserve"> available here: </w:t>
      </w:r>
      <w:hyperlink r:id="rId11" w:history="1">
        <w:r w:rsidR="002A77A4" w:rsidRPr="003054CF">
          <w:rPr>
            <w:rStyle w:val="Hyperlink"/>
            <w:b w:val="0"/>
            <w:sz w:val="24"/>
            <w:szCs w:val="24"/>
          </w:rPr>
          <w:t>https://github.com/agbarnett/weekends</w:t>
        </w:r>
      </w:hyperlink>
      <w:r w:rsidR="004017FC" w:rsidRPr="003054CF">
        <w:rPr>
          <w:b w:val="0"/>
          <w:sz w:val="24"/>
          <w:szCs w:val="24"/>
        </w:rPr>
        <w:t>.</w:t>
      </w:r>
    </w:p>
    <w:p w14:paraId="28561DAE" w14:textId="1ABEEB24" w:rsidR="0022568A" w:rsidRPr="003054CF" w:rsidRDefault="0022568A" w:rsidP="008A6EF9">
      <w:pPr>
        <w:pStyle w:val="Heading2"/>
        <w:spacing w:before="0" w:beforeAutospacing="0" w:after="120" w:afterAutospacing="0" w:line="360" w:lineRule="auto"/>
        <w:textAlignment w:val="baseline"/>
        <w:rPr>
          <w:sz w:val="24"/>
          <w:szCs w:val="24"/>
        </w:rPr>
      </w:pPr>
      <w:r w:rsidRPr="003054CF">
        <w:rPr>
          <w:sz w:val="24"/>
          <w:szCs w:val="24"/>
        </w:rPr>
        <w:t xml:space="preserve">Patient </w:t>
      </w:r>
      <w:r w:rsidR="00706BF2" w:rsidRPr="003054CF">
        <w:rPr>
          <w:sz w:val="24"/>
          <w:szCs w:val="24"/>
        </w:rPr>
        <w:t xml:space="preserve">and Public </w:t>
      </w:r>
      <w:r w:rsidRPr="003054CF">
        <w:rPr>
          <w:sz w:val="24"/>
          <w:szCs w:val="24"/>
        </w:rPr>
        <w:t>Involvement</w:t>
      </w:r>
    </w:p>
    <w:p w14:paraId="5A47FA18" w14:textId="6875B407" w:rsidR="00706BF2" w:rsidRPr="00954608" w:rsidRDefault="00706BF2" w:rsidP="008A6EF9">
      <w:pPr>
        <w:pStyle w:val="Heading2"/>
        <w:spacing w:before="0" w:beforeAutospacing="0" w:after="120" w:afterAutospacing="0" w:line="360" w:lineRule="auto"/>
        <w:textAlignment w:val="baseline"/>
        <w:rPr>
          <w:b w:val="0"/>
          <w:color w:val="333333"/>
          <w:sz w:val="24"/>
          <w:szCs w:val="24"/>
          <w:shd w:val="clear" w:color="auto" w:fill="FFFFFF"/>
        </w:rPr>
      </w:pPr>
      <w:r w:rsidRPr="00954608">
        <w:rPr>
          <w:b w:val="0"/>
          <w:color w:val="333333"/>
          <w:sz w:val="24"/>
          <w:szCs w:val="24"/>
          <w:shd w:val="clear" w:color="auto" w:fill="FFFFFF"/>
        </w:rPr>
        <w:t xml:space="preserve">The study was an analysis of routine non-clinical data. Patients </w:t>
      </w:r>
      <w:ins w:id="381" w:author="Adrian Barnett" w:date="2019-11-02T21:14:00Z">
        <w:r w:rsidR="00942197">
          <w:rPr>
            <w:b w:val="0"/>
            <w:color w:val="333333"/>
            <w:sz w:val="24"/>
            <w:szCs w:val="24"/>
            <w:shd w:val="clear" w:color="auto" w:fill="FFFFFF"/>
          </w:rPr>
          <w:t xml:space="preserve">and the public </w:t>
        </w:r>
      </w:ins>
      <w:r w:rsidRPr="00954608">
        <w:rPr>
          <w:b w:val="0"/>
          <w:color w:val="333333"/>
          <w:sz w:val="24"/>
          <w:szCs w:val="24"/>
          <w:shd w:val="clear" w:color="auto" w:fill="FFFFFF"/>
        </w:rPr>
        <w:t>were not involved in setting the research question, designing the study, the conduct of the study</w:t>
      </w:r>
      <w:del w:id="382" w:author="Adrian Barnett" w:date="2019-11-02T21:14:00Z">
        <w:r w:rsidRPr="00954608" w:rsidDel="00942197">
          <w:rPr>
            <w:b w:val="0"/>
            <w:color w:val="333333"/>
            <w:sz w:val="24"/>
            <w:szCs w:val="24"/>
            <w:shd w:val="clear" w:color="auto" w:fill="FFFFFF"/>
          </w:rPr>
          <w:delText xml:space="preserve"> or</w:delText>
        </w:r>
      </w:del>
      <w:ins w:id="383" w:author="Adrian Barnett" w:date="2019-11-02T21:14:00Z">
        <w:r w:rsidR="00942197">
          <w:rPr>
            <w:b w:val="0"/>
            <w:color w:val="333333"/>
            <w:sz w:val="24"/>
            <w:szCs w:val="24"/>
            <w:shd w:val="clear" w:color="auto" w:fill="FFFFFF"/>
          </w:rPr>
          <w:t>,</w:t>
        </w:r>
      </w:ins>
      <w:r w:rsidRPr="00954608">
        <w:rPr>
          <w:b w:val="0"/>
          <w:color w:val="333333"/>
          <w:sz w:val="24"/>
          <w:szCs w:val="24"/>
          <w:shd w:val="clear" w:color="auto" w:fill="FFFFFF"/>
        </w:rPr>
        <w:t xml:space="preserve"> the interpretation of the results</w:t>
      </w:r>
      <w:ins w:id="384" w:author="Adrian Barnett" w:date="2019-11-02T21:14:00Z">
        <w:r w:rsidR="00942197">
          <w:rPr>
            <w:b w:val="0"/>
            <w:color w:val="333333"/>
            <w:sz w:val="24"/>
            <w:szCs w:val="24"/>
            <w:shd w:val="clear" w:color="auto" w:fill="FFFFFF"/>
          </w:rPr>
          <w:t xml:space="preserve"> </w:t>
        </w:r>
        <w:r w:rsidR="00942197">
          <w:rPr>
            <w:b w:val="0"/>
            <w:color w:val="333333"/>
            <w:sz w:val="24"/>
            <w:szCs w:val="24"/>
            <w:shd w:val="clear" w:color="auto" w:fill="FFFFFF"/>
          </w:rPr>
          <w:t>or our dissemination plans</w:t>
        </w:r>
      </w:ins>
      <w:r w:rsidRPr="00954608">
        <w:rPr>
          <w:b w:val="0"/>
          <w:color w:val="333333"/>
          <w:sz w:val="24"/>
          <w:szCs w:val="24"/>
          <w:shd w:val="clear" w:color="auto" w:fill="FFFFFF"/>
        </w:rPr>
        <w:t xml:space="preserve">. </w:t>
      </w:r>
    </w:p>
    <w:p w14:paraId="5CC6B1D9" w14:textId="4F55A93F" w:rsidR="00FD1C78" w:rsidRPr="00374A6C" w:rsidRDefault="00FD1C78" w:rsidP="008A6EF9">
      <w:pPr>
        <w:pStyle w:val="Heading2"/>
        <w:spacing w:before="0" w:beforeAutospacing="0" w:after="120" w:afterAutospacing="0" w:line="360" w:lineRule="auto"/>
        <w:textAlignment w:val="baseline"/>
        <w:rPr>
          <w:color w:val="1C497D"/>
          <w:sz w:val="24"/>
          <w:szCs w:val="24"/>
        </w:rPr>
      </w:pPr>
      <w:r w:rsidRPr="00374A6C">
        <w:rPr>
          <w:color w:val="1C497D"/>
          <w:sz w:val="24"/>
          <w:szCs w:val="24"/>
        </w:rPr>
        <w:t>Results</w:t>
      </w:r>
    </w:p>
    <w:p w14:paraId="5262DE69" w14:textId="154BE09E" w:rsidR="001D31E5" w:rsidRPr="008A6BDD" w:rsidRDefault="001D31E5" w:rsidP="008A6EF9">
      <w:pPr>
        <w:pStyle w:val="Heading2"/>
        <w:spacing w:before="0" w:beforeAutospacing="0" w:after="120" w:afterAutospacing="0" w:line="360" w:lineRule="auto"/>
        <w:textAlignment w:val="baseline"/>
        <w:rPr>
          <w:b w:val="0"/>
          <w:sz w:val="24"/>
          <w:szCs w:val="24"/>
        </w:rPr>
      </w:pPr>
      <w:del w:id="385" w:author="Adrian Barnett" w:date="2019-11-02T21:15:00Z">
        <w:r w:rsidRPr="00567C07" w:rsidDel="00942197">
          <w:rPr>
            <w:b w:val="0"/>
            <w:sz w:val="24"/>
            <w:szCs w:val="24"/>
          </w:rPr>
          <w:delText xml:space="preserve">4.4% of submissions and 3.5% of reviews </w:delText>
        </w:r>
        <w:r w:rsidR="007269D3" w:rsidRPr="00567C07" w:rsidDel="00942197">
          <w:rPr>
            <w:b w:val="0"/>
            <w:sz w:val="24"/>
            <w:szCs w:val="24"/>
          </w:rPr>
          <w:delText xml:space="preserve">were </w:delText>
        </w:r>
        <w:r w:rsidRPr="00567C07" w:rsidDel="00942197">
          <w:rPr>
            <w:b w:val="0"/>
            <w:sz w:val="24"/>
            <w:szCs w:val="24"/>
          </w:rPr>
          <w:delText xml:space="preserve">excluded because they were from a country with under 100 submissions or reviews, or had an address that could not be geocoded (see </w:delText>
        </w:r>
        <w:r w:rsidR="00E425FC" w:rsidRPr="00F34E61" w:rsidDel="00942197">
          <w:rPr>
            <w:b w:val="0"/>
            <w:sz w:val="24"/>
            <w:szCs w:val="24"/>
          </w:rPr>
          <w:delText>online supplement</w:delText>
        </w:r>
        <w:r w:rsidRPr="00F34E61" w:rsidDel="00942197">
          <w:rPr>
            <w:b w:val="0"/>
            <w:sz w:val="24"/>
            <w:szCs w:val="24"/>
          </w:rPr>
          <w:delText xml:space="preserve">). </w:delText>
        </w:r>
      </w:del>
      <w:r w:rsidR="004017FC" w:rsidRPr="008A6BDD">
        <w:rPr>
          <w:b w:val="0"/>
          <w:sz w:val="24"/>
          <w:szCs w:val="24"/>
        </w:rPr>
        <w:t>Th</w:t>
      </w:r>
      <w:r w:rsidR="00335B67" w:rsidRPr="008A6BDD">
        <w:rPr>
          <w:b w:val="0"/>
          <w:sz w:val="24"/>
          <w:szCs w:val="24"/>
        </w:rPr>
        <w:t xml:space="preserve">e </w:t>
      </w:r>
      <w:r w:rsidRPr="008A6BDD">
        <w:rPr>
          <w:b w:val="0"/>
          <w:sz w:val="24"/>
          <w:szCs w:val="24"/>
        </w:rPr>
        <w:t xml:space="preserve">final </w:t>
      </w:r>
      <w:r w:rsidR="00335B67" w:rsidRPr="008A6BDD">
        <w:rPr>
          <w:b w:val="0"/>
          <w:sz w:val="24"/>
          <w:szCs w:val="24"/>
        </w:rPr>
        <w:t xml:space="preserve">analyses </w:t>
      </w:r>
      <w:r w:rsidRPr="008A6BDD">
        <w:rPr>
          <w:b w:val="0"/>
          <w:sz w:val="24"/>
          <w:szCs w:val="24"/>
        </w:rPr>
        <w:t>used</w:t>
      </w:r>
      <w:r w:rsidR="00335B67" w:rsidRPr="008A6BDD">
        <w:rPr>
          <w:b w:val="0"/>
          <w:sz w:val="24"/>
          <w:szCs w:val="24"/>
        </w:rPr>
        <w:t xml:space="preserve"> </w:t>
      </w:r>
      <w:del w:id="386" w:author="Adrian Barnett" w:date="2019-11-02T21:15:00Z">
        <w:r w:rsidR="00335B67" w:rsidRPr="008A6BDD" w:rsidDel="00942197">
          <w:rPr>
            <w:b w:val="0"/>
            <w:sz w:val="24"/>
            <w:szCs w:val="24"/>
          </w:rPr>
          <w:delText>over 50,000</w:delText>
        </w:r>
        <w:r w:rsidR="004017FC" w:rsidRPr="008A6BDD" w:rsidDel="00942197">
          <w:rPr>
            <w:b w:val="0"/>
            <w:sz w:val="24"/>
            <w:szCs w:val="24"/>
          </w:rPr>
          <w:delText xml:space="preserve"> </w:delText>
        </w:r>
      </w:del>
      <w:ins w:id="387" w:author="Adrian Barnett" w:date="2019-11-02T21:15:00Z">
        <w:r w:rsidR="00942197">
          <w:rPr>
            <w:b w:val="0"/>
            <w:sz w:val="24"/>
            <w:szCs w:val="24"/>
          </w:rPr>
          <w:t xml:space="preserve">49,464 </w:t>
        </w:r>
      </w:ins>
      <w:r w:rsidR="004017FC" w:rsidRPr="008A6BDD">
        <w:rPr>
          <w:b w:val="0"/>
          <w:sz w:val="24"/>
          <w:szCs w:val="24"/>
        </w:rPr>
        <w:t xml:space="preserve">submissions and </w:t>
      </w:r>
      <w:ins w:id="388" w:author="Adrian Barnett" w:date="2019-11-02T21:15:00Z">
        <w:r w:rsidR="00942197">
          <w:rPr>
            <w:b w:val="0"/>
            <w:sz w:val="24"/>
            <w:szCs w:val="24"/>
          </w:rPr>
          <w:t>76,678</w:t>
        </w:r>
      </w:ins>
      <w:del w:id="389" w:author="Adrian Barnett" w:date="2019-11-02T21:15:00Z">
        <w:r w:rsidR="00335B67" w:rsidRPr="008A6BDD" w:rsidDel="00942197">
          <w:rPr>
            <w:b w:val="0"/>
            <w:sz w:val="24"/>
            <w:szCs w:val="24"/>
          </w:rPr>
          <w:delText>73,000</w:delText>
        </w:r>
      </w:del>
      <w:r w:rsidR="004017FC" w:rsidRPr="008A6BDD">
        <w:rPr>
          <w:b w:val="0"/>
          <w:sz w:val="24"/>
          <w:szCs w:val="24"/>
        </w:rPr>
        <w:t xml:space="preserve"> reviews.</w:t>
      </w:r>
      <w:r w:rsidR="003403EB" w:rsidRPr="008A6BDD">
        <w:rPr>
          <w:b w:val="0"/>
          <w:sz w:val="24"/>
          <w:szCs w:val="24"/>
        </w:rPr>
        <w:t xml:space="preserve"> </w:t>
      </w:r>
    </w:p>
    <w:p w14:paraId="25B8446B" w14:textId="14CC5BF6" w:rsidR="00FD1C78" w:rsidRPr="00942197" w:rsidRDefault="00942197" w:rsidP="008A6EF9">
      <w:pPr>
        <w:pStyle w:val="Heading2"/>
        <w:spacing w:before="0" w:beforeAutospacing="0" w:after="120" w:afterAutospacing="0" w:line="360" w:lineRule="auto"/>
        <w:textAlignment w:val="baseline"/>
        <w:rPr>
          <w:b w:val="0"/>
          <w:sz w:val="24"/>
          <w:szCs w:val="24"/>
        </w:rPr>
      </w:pPr>
      <w:ins w:id="390" w:author="Adrian Barnett" w:date="2019-11-02T21:16:00Z">
        <w:r w:rsidRPr="00942197">
          <w:rPr>
            <w:b w:val="0"/>
            <w:sz w:val="24"/>
            <w:szCs w:val="24"/>
          </w:rPr>
          <w:t>Peer reviews were more often submitted on weekends than manuscripts</w:t>
        </w:r>
        <w:r>
          <w:rPr>
            <w:b w:val="0"/>
            <w:sz w:val="24"/>
            <w:szCs w:val="24"/>
          </w:rPr>
          <w:t>.</w:t>
        </w:r>
        <w:r w:rsidRPr="00942197">
          <w:rPr>
            <w:b w:val="0"/>
            <w:sz w:val="24"/>
            <w:szCs w:val="24"/>
          </w:rPr>
          <w:t xml:space="preserve"> </w:t>
        </w:r>
      </w:ins>
      <w:r w:rsidR="00ED7877" w:rsidRPr="008A6BDD">
        <w:rPr>
          <w:b w:val="0"/>
          <w:sz w:val="24"/>
          <w:szCs w:val="24"/>
        </w:rPr>
        <w:t xml:space="preserve">The </w:t>
      </w:r>
      <w:del w:id="391" w:author="Adrian Barnett" w:date="2019-11-03T06:20:00Z">
        <w:r w:rsidR="00ED7877" w:rsidRPr="008A6BDD" w:rsidDel="00434BFF">
          <w:rPr>
            <w:b w:val="0"/>
            <w:sz w:val="24"/>
            <w:szCs w:val="24"/>
          </w:rPr>
          <w:delText xml:space="preserve">overall </w:delText>
        </w:r>
      </w:del>
      <w:r w:rsidR="00ED7877" w:rsidRPr="008A6BDD">
        <w:rPr>
          <w:b w:val="0"/>
          <w:sz w:val="24"/>
          <w:szCs w:val="24"/>
        </w:rPr>
        <w:t xml:space="preserve">average probability of submitting a </w:t>
      </w:r>
      <w:del w:id="392" w:author="Adrian Barnett" w:date="2019-11-03T06:18:00Z">
        <w:r w:rsidR="00ED7877" w:rsidRPr="008A6BDD" w:rsidDel="00434BFF">
          <w:rPr>
            <w:b w:val="0"/>
            <w:sz w:val="24"/>
            <w:szCs w:val="24"/>
          </w:rPr>
          <w:delText xml:space="preserve">paper </w:delText>
        </w:r>
      </w:del>
      <w:ins w:id="393" w:author="Adrian Barnett" w:date="2019-11-03T06:18:00Z">
        <w:r w:rsidR="00434BFF">
          <w:rPr>
            <w:b w:val="0"/>
            <w:sz w:val="24"/>
            <w:szCs w:val="24"/>
          </w:rPr>
          <w:t>manuscript</w:t>
        </w:r>
        <w:r w:rsidR="00434BFF" w:rsidRPr="008A6BDD">
          <w:rPr>
            <w:b w:val="0"/>
            <w:sz w:val="24"/>
            <w:szCs w:val="24"/>
          </w:rPr>
          <w:t xml:space="preserve"> </w:t>
        </w:r>
      </w:ins>
      <w:r w:rsidR="00ED7877" w:rsidRPr="008A6BDD">
        <w:rPr>
          <w:b w:val="0"/>
          <w:sz w:val="24"/>
          <w:szCs w:val="24"/>
        </w:rPr>
        <w:t xml:space="preserve">on the weekend </w:t>
      </w:r>
      <w:r w:rsidR="006943F8" w:rsidRPr="008A6BDD">
        <w:rPr>
          <w:b w:val="0"/>
          <w:sz w:val="24"/>
          <w:szCs w:val="24"/>
        </w:rPr>
        <w:t xml:space="preserve">for both journals </w:t>
      </w:r>
      <w:proofErr w:type="gramStart"/>
      <w:r w:rsidR="00ED7877" w:rsidRPr="00942197">
        <w:rPr>
          <w:b w:val="0"/>
          <w:sz w:val="24"/>
          <w:szCs w:val="24"/>
        </w:rPr>
        <w:t>was</w:t>
      </w:r>
      <w:proofErr w:type="gramEnd"/>
      <w:r w:rsidR="00ED7877" w:rsidRPr="00942197">
        <w:rPr>
          <w:b w:val="0"/>
          <w:sz w:val="24"/>
          <w:szCs w:val="24"/>
        </w:rPr>
        <w:t xml:space="preserve"> 0.14</w:t>
      </w:r>
      <w:r w:rsidR="001D31E5" w:rsidRPr="00942197">
        <w:rPr>
          <w:b w:val="0"/>
          <w:sz w:val="24"/>
          <w:szCs w:val="24"/>
        </w:rPr>
        <w:t>,</w:t>
      </w:r>
      <w:r w:rsidR="00ED7877" w:rsidRPr="00942197">
        <w:rPr>
          <w:b w:val="0"/>
          <w:sz w:val="24"/>
          <w:szCs w:val="24"/>
        </w:rPr>
        <w:t xml:space="preserve"> and for</w:t>
      </w:r>
      <w:r w:rsidR="001D31E5" w:rsidRPr="00942197">
        <w:rPr>
          <w:b w:val="0"/>
          <w:sz w:val="24"/>
          <w:szCs w:val="24"/>
        </w:rPr>
        <w:t xml:space="preserve"> a </w:t>
      </w:r>
      <w:ins w:id="394" w:author="Adrian Barnett" w:date="2019-11-03T06:19:00Z">
        <w:r w:rsidR="00434BFF">
          <w:rPr>
            <w:b w:val="0"/>
            <w:sz w:val="24"/>
            <w:szCs w:val="24"/>
          </w:rPr>
          <w:t xml:space="preserve">peer </w:t>
        </w:r>
      </w:ins>
      <w:r w:rsidR="00ED7877" w:rsidRPr="00942197">
        <w:rPr>
          <w:b w:val="0"/>
          <w:sz w:val="24"/>
          <w:szCs w:val="24"/>
        </w:rPr>
        <w:t>review was 0.18 (</w:t>
      </w:r>
      <w:r w:rsidR="006943F8" w:rsidRPr="00942197">
        <w:rPr>
          <w:b w:val="0"/>
          <w:sz w:val="24"/>
          <w:szCs w:val="24"/>
        </w:rPr>
        <w:t>Table 1</w:t>
      </w:r>
      <w:r w:rsidR="00ED7877" w:rsidRPr="00942197">
        <w:rPr>
          <w:b w:val="0"/>
          <w:sz w:val="24"/>
          <w:szCs w:val="24"/>
        </w:rPr>
        <w:t xml:space="preserve">). </w:t>
      </w:r>
      <w:del w:id="395" w:author="Adrian Barnett" w:date="2019-11-03T06:23:00Z">
        <w:r w:rsidR="007269D3" w:rsidRPr="00942197" w:rsidDel="00434BFF">
          <w:rPr>
            <w:b w:val="0"/>
            <w:sz w:val="24"/>
            <w:szCs w:val="24"/>
          </w:rPr>
          <w:delText xml:space="preserve">So </w:delText>
        </w:r>
      </w:del>
      <w:ins w:id="396" w:author="Adrian Barnett" w:date="2019-11-03T06:23:00Z">
        <w:r w:rsidR="00434BFF">
          <w:rPr>
            <w:b w:val="0"/>
            <w:sz w:val="24"/>
            <w:szCs w:val="24"/>
          </w:rPr>
          <w:t>Peer</w:t>
        </w:r>
        <w:r w:rsidR="00434BFF" w:rsidRPr="00942197">
          <w:rPr>
            <w:b w:val="0"/>
            <w:sz w:val="24"/>
            <w:szCs w:val="24"/>
          </w:rPr>
          <w:t xml:space="preserve"> </w:t>
        </w:r>
      </w:ins>
      <w:r w:rsidR="007269D3" w:rsidRPr="00942197">
        <w:rPr>
          <w:b w:val="0"/>
          <w:sz w:val="24"/>
          <w:szCs w:val="24"/>
        </w:rPr>
        <w:t xml:space="preserve">reviews </w:t>
      </w:r>
      <w:del w:id="397" w:author="Adrian Barnett" w:date="2019-11-03T06:25:00Z">
        <w:r w:rsidR="007269D3" w:rsidRPr="00942197" w:rsidDel="00434BFF">
          <w:rPr>
            <w:b w:val="0"/>
            <w:sz w:val="24"/>
            <w:szCs w:val="24"/>
          </w:rPr>
          <w:delText xml:space="preserve">were more often completed on weekends than submissions, and they </w:delText>
        </w:r>
      </w:del>
      <w:del w:id="398" w:author="Adrian Barnett" w:date="2019-11-03T06:26:00Z">
        <w:r w:rsidR="007269D3" w:rsidRPr="00942197" w:rsidDel="00434BFF">
          <w:rPr>
            <w:b w:val="0"/>
            <w:sz w:val="24"/>
            <w:szCs w:val="24"/>
          </w:rPr>
          <w:delText>were also more common on holidays</w:delText>
        </w:r>
      </w:del>
      <w:ins w:id="399" w:author="Adrian Barnett" w:date="2019-11-03T14:24:00Z">
        <w:r w:rsidR="002E0AF3">
          <w:rPr>
            <w:b w:val="0"/>
            <w:sz w:val="24"/>
            <w:szCs w:val="24"/>
          </w:rPr>
          <w:t>during</w:t>
        </w:r>
      </w:ins>
      <w:ins w:id="400" w:author="Adrian Barnett" w:date="2019-11-03T06:26:00Z">
        <w:r w:rsidR="00434BFF">
          <w:rPr>
            <w:b w:val="0"/>
            <w:sz w:val="24"/>
            <w:szCs w:val="24"/>
          </w:rPr>
          <w:t xml:space="preserve"> holidays had average probabilities of 0.</w:t>
        </w:r>
      </w:ins>
      <w:ins w:id="401" w:author="Adrian Barnett" w:date="2019-11-03T06:28:00Z">
        <w:r w:rsidR="00434BFF">
          <w:rPr>
            <w:b w:val="0"/>
            <w:sz w:val="24"/>
            <w:szCs w:val="24"/>
          </w:rPr>
          <w:t>13</w:t>
        </w:r>
      </w:ins>
      <w:ins w:id="402" w:author="Adrian Barnett" w:date="2019-11-03T06:26:00Z">
        <w:r w:rsidR="00434BFF">
          <w:rPr>
            <w:b w:val="0"/>
            <w:sz w:val="24"/>
            <w:szCs w:val="24"/>
          </w:rPr>
          <w:t xml:space="preserve"> (</w:t>
        </w:r>
      </w:ins>
      <w:ins w:id="403" w:author="Adrian Barnett" w:date="2019-11-03T06:27:00Z">
        <w:r w:rsidR="00434BFF" w:rsidRPr="00434BFF">
          <w:rPr>
            <w:b w:val="0"/>
            <w:i/>
            <w:iCs/>
            <w:sz w:val="24"/>
            <w:szCs w:val="24"/>
          </w:rPr>
          <w:t>BMJ</w:t>
        </w:r>
      </w:ins>
      <w:ins w:id="404" w:author="Adrian Barnett" w:date="2019-11-03T06:26:00Z">
        <w:r w:rsidR="00434BFF">
          <w:rPr>
            <w:b w:val="0"/>
            <w:sz w:val="24"/>
            <w:szCs w:val="24"/>
          </w:rPr>
          <w:t>) and 0.</w:t>
        </w:r>
      </w:ins>
      <w:ins w:id="405" w:author="Adrian Barnett" w:date="2019-11-03T06:28:00Z">
        <w:r w:rsidR="00434BFF">
          <w:rPr>
            <w:b w:val="0"/>
            <w:sz w:val="24"/>
            <w:szCs w:val="24"/>
          </w:rPr>
          <w:t>12</w:t>
        </w:r>
      </w:ins>
      <w:ins w:id="406" w:author="Adrian Barnett" w:date="2019-11-03T06:26:00Z">
        <w:r w:rsidR="00434BFF">
          <w:rPr>
            <w:b w:val="0"/>
            <w:sz w:val="24"/>
            <w:szCs w:val="24"/>
          </w:rPr>
          <w:t xml:space="preserve"> (</w:t>
        </w:r>
      </w:ins>
      <w:ins w:id="407" w:author="Adrian Barnett" w:date="2019-11-03T06:27:00Z">
        <w:r w:rsidR="00434BFF" w:rsidRPr="00434BFF">
          <w:rPr>
            <w:b w:val="0"/>
            <w:i/>
            <w:iCs/>
            <w:sz w:val="24"/>
            <w:szCs w:val="24"/>
          </w:rPr>
          <w:t>BMJ Open</w:t>
        </w:r>
      </w:ins>
      <w:ins w:id="408" w:author="Adrian Barnett" w:date="2019-11-03T06:26:00Z">
        <w:r w:rsidR="00434BFF">
          <w:rPr>
            <w:b w:val="0"/>
            <w:sz w:val="24"/>
            <w:szCs w:val="24"/>
          </w:rPr>
          <w:t>)</w:t>
        </w:r>
      </w:ins>
      <w:ins w:id="409" w:author="Adrian Barnett" w:date="2019-11-03T06:27:00Z">
        <w:r w:rsidR="00434BFF">
          <w:rPr>
            <w:b w:val="0"/>
            <w:sz w:val="24"/>
            <w:szCs w:val="24"/>
          </w:rPr>
          <w:t>, which were higher than the probabilities for manuscripts of 0.</w:t>
        </w:r>
      </w:ins>
      <w:ins w:id="410" w:author="Adrian Barnett" w:date="2019-11-03T06:28:00Z">
        <w:r w:rsidR="00434BFF">
          <w:rPr>
            <w:b w:val="0"/>
            <w:sz w:val="24"/>
            <w:szCs w:val="24"/>
          </w:rPr>
          <w:t>08</w:t>
        </w:r>
      </w:ins>
      <w:ins w:id="411" w:author="Adrian Barnett" w:date="2019-11-03T06:27:00Z">
        <w:r w:rsidR="00434BFF">
          <w:rPr>
            <w:b w:val="0"/>
            <w:sz w:val="24"/>
            <w:szCs w:val="24"/>
          </w:rPr>
          <w:t xml:space="preserve"> (</w:t>
        </w:r>
        <w:r w:rsidR="00434BFF" w:rsidRPr="00434BFF">
          <w:rPr>
            <w:b w:val="0"/>
            <w:i/>
            <w:iCs/>
            <w:sz w:val="24"/>
            <w:szCs w:val="24"/>
          </w:rPr>
          <w:t>BMJ</w:t>
        </w:r>
        <w:r w:rsidR="00434BFF">
          <w:rPr>
            <w:b w:val="0"/>
            <w:sz w:val="24"/>
            <w:szCs w:val="24"/>
          </w:rPr>
          <w:t>) and 0.</w:t>
        </w:r>
      </w:ins>
      <w:ins w:id="412" w:author="Adrian Barnett" w:date="2019-11-03T06:28:00Z">
        <w:r w:rsidR="00434BFF">
          <w:rPr>
            <w:b w:val="0"/>
            <w:sz w:val="24"/>
            <w:szCs w:val="24"/>
          </w:rPr>
          <w:t>10</w:t>
        </w:r>
      </w:ins>
      <w:ins w:id="413" w:author="Adrian Barnett" w:date="2019-11-03T06:27:00Z">
        <w:r w:rsidR="00434BFF">
          <w:rPr>
            <w:b w:val="0"/>
            <w:sz w:val="24"/>
            <w:szCs w:val="24"/>
          </w:rPr>
          <w:t xml:space="preserve"> (</w:t>
        </w:r>
        <w:r w:rsidR="00434BFF" w:rsidRPr="00434BFF">
          <w:rPr>
            <w:b w:val="0"/>
            <w:i/>
            <w:iCs/>
            <w:sz w:val="24"/>
            <w:szCs w:val="24"/>
          </w:rPr>
          <w:t>BMJ Open</w:t>
        </w:r>
        <w:r w:rsidR="00434BFF">
          <w:rPr>
            <w:b w:val="0"/>
            <w:sz w:val="24"/>
            <w:szCs w:val="24"/>
          </w:rPr>
          <w:t>)</w:t>
        </w:r>
      </w:ins>
      <w:ins w:id="414" w:author="Adrian Barnett" w:date="2019-11-03T06:26:00Z">
        <w:r w:rsidR="00434BFF">
          <w:rPr>
            <w:b w:val="0"/>
            <w:sz w:val="24"/>
            <w:szCs w:val="24"/>
          </w:rPr>
          <w:t xml:space="preserve"> </w:t>
        </w:r>
      </w:ins>
      <w:r w:rsidR="007269D3" w:rsidRPr="00942197">
        <w:rPr>
          <w:b w:val="0"/>
          <w:sz w:val="24"/>
          <w:szCs w:val="24"/>
        </w:rPr>
        <w:t xml:space="preserve">. </w:t>
      </w:r>
      <w:del w:id="415" w:author="Adrian Barnett" w:date="2019-11-03T06:25:00Z">
        <w:r w:rsidR="006943F8" w:rsidRPr="00942197" w:rsidDel="00434BFF">
          <w:rPr>
            <w:b w:val="0"/>
            <w:sz w:val="24"/>
            <w:szCs w:val="24"/>
          </w:rPr>
          <w:delText>Over one-third of all</w:delText>
        </w:r>
        <w:r w:rsidR="007F6C03" w:rsidRPr="00942197" w:rsidDel="00434BFF">
          <w:rPr>
            <w:b w:val="0"/>
            <w:sz w:val="24"/>
            <w:szCs w:val="24"/>
          </w:rPr>
          <w:delText xml:space="preserve"> reviews and submissions were completed </w:delText>
        </w:r>
        <w:r w:rsidR="002A77A4" w:rsidRPr="00942197" w:rsidDel="00434BFF">
          <w:rPr>
            <w:b w:val="0"/>
            <w:sz w:val="24"/>
            <w:szCs w:val="24"/>
          </w:rPr>
          <w:delText xml:space="preserve">in the early morning or </w:delText>
        </w:r>
        <w:r w:rsidR="007F6C03" w:rsidRPr="00942197" w:rsidDel="00434BFF">
          <w:rPr>
            <w:b w:val="0"/>
            <w:sz w:val="24"/>
            <w:szCs w:val="24"/>
          </w:rPr>
          <w:delText xml:space="preserve">late night, with an average </w:delText>
        </w:r>
        <w:r w:rsidR="009D0FD0" w:rsidRPr="00942197" w:rsidDel="00434BFF">
          <w:rPr>
            <w:b w:val="0"/>
            <w:sz w:val="24"/>
            <w:szCs w:val="24"/>
          </w:rPr>
          <w:delText xml:space="preserve">probability </w:delText>
        </w:r>
        <w:r w:rsidR="007F6C03" w:rsidRPr="00942197" w:rsidDel="00434BFF">
          <w:rPr>
            <w:b w:val="0"/>
            <w:sz w:val="24"/>
            <w:szCs w:val="24"/>
          </w:rPr>
          <w:delText>of between 0.3</w:delText>
        </w:r>
        <w:r w:rsidR="006943F8" w:rsidRPr="00942197" w:rsidDel="00434BFF">
          <w:rPr>
            <w:b w:val="0"/>
            <w:sz w:val="24"/>
            <w:szCs w:val="24"/>
          </w:rPr>
          <w:delText>5</w:delText>
        </w:r>
        <w:r w:rsidR="007F6C03" w:rsidRPr="00942197" w:rsidDel="00434BFF">
          <w:rPr>
            <w:b w:val="0"/>
            <w:sz w:val="24"/>
            <w:szCs w:val="24"/>
          </w:rPr>
          <w:delText xml:space="preserve"> and 0.</w:delText>
        </w:r>
        <w:r w:rsidR="006943F8" w:rsidRPr="00942197" w:rsidDel="00434BFF">
          <w:rPr>
            <w:b w:val="0"/>
            <w:sz w:val="24"/>
            <w:szCs w:val="24"/>
          </w:rPr>
          <w:delText>39</w:delText>
        </w:r>
        <w:r w:rsidR="007F6C03" w:rsidRPr="00942197" w:rsidDel="00434BFF">
          <w:rPr>
            <w:b w:val="0"/>
            <w:sz w:val="24"/>
            <w:szCs w:val="24"/>
          </w:rPr>
          <w:delText xml:space="preserve"> (Table 1).</w:delText>
        </w:r>
      </w:del>
    </w:p>
    <w:p w14:paraId="3718FDA9" w14:textId="28E98A5F" w:rsidR="00A152CC" w:rsidRPr="00942197" w:rsidDel="009239A6" w:rsidRDefault="00A152CC" w:rsidP="008A6EF9">
      <w:pPr>
        <w:pStyle w:val="Heading2"/>
        <w:spacing w:before="0" w:beforeAutospacing="0" w:after="120" w:afterAutospacing="0" w:line="360" w:lineRule="auto"/>
        <w:textAlignment w:val="baseline"/>
        <w:rPr>
          <w:moveFrom w:id="416" w:author="Adrian Barnett" w:date="2019-11-03T06:30:00Z"/>
          <w:b w:val="0"/>
          <w:sz w:val="24"/>
          <w:szCs w:val="24"/>
        </w:rPr>
      </w:pPr>
      <w:moveFromRangeStart w:id="417" w:author="Adrian Barnett" w:date="2019-11-03T06:30:00Z" w:name="move23655023"/>
      <w:moveFrom w:id="418" w:author="Adrian Barnett" w:date="2019-11-03T06:30:00Z">
        <w:r w:rsidRPr="00942197" w:rsidDel="009239A6">
          <w:rPr>
            <w:b w:val="0"/>
            <w:sz w:val="24"/>
            <w:szCs w:val="24"/>
          </w:rPr>
          <w:t>There was a strong diurnal pattern in submissions and reviews (Figure 1). The peak time for submissions was the end of the working day (3 to 5</w:t>
        </w:r>
        <w:r w:rsidR="0093692B" w:rsidRPr="00942197" w:rsidDel="009239A6">
          <w:rPr>
            <w:b w:val="0"/>
            <w:sz w:val="24"/>
            <w:szCs w:val="24"/>
          </w:rPr>
          <w:t> </w:t>
        </w:r>
        <w:r w:rsidRPr="00942197" w:rsidDel="009239A6">
          <w:rPr>
            <w:b w:val="0"/>
            <w:sz w:val="24"/>
            <w:szCs w:val="24"/>
          </w:rPr>
          <w:t xml:space="preserve">pm). </w:t>
        </w:r>
        <w:r w:rsidR="00E73E0E" w:rsidRPr="00942197" w:rsidDel="009239A6">
          <w:rPr>
            <w:b w:val="0"/>
            <w:sz w:val="24"/>
            <w:szCs w:val="24"/>
          </w:rPr>
          <w:t>There was a s</w:t>
        </w:r>
        <w:r w:rsidRPr="00942197" w:rsidDel="009239A6">
          <w:rPr>
            <w:b w:val="0"/>
            <w:sz w:val="24"/>
            <w:szCs w:val="24"/>
          </w:rPr>
          <w:t xml:space="preserve">mall </w:t>
        </w:r>
        <w:r w:rsidR="00E73E0E" w:rsidRPr="00942197" w:rsidDel="009239A6">
          <w:rPr>
            <w:b w:val="0"/>
            <w:sz w:val="24"/>
            <w:szCs w:val="24"/>
          </w:rPr>
          <w:t xml:space="preserve">local </w:t>
        </w:r>
        <w:r w:rsidRPr="00942197" w:rsidDel="009239A6">
          <w:rPr>
            <w:b w:val="0"/>
            <w:sz w:val="24"/>
            <w:szCs w:val="24"/>
          </w:rPr>
          <w:t xml:space="preserve">peak at midday, which </w:t>
        </w:r>
        <w:r w:rsidR="00E73E0E" w:rsidRPr="00942197" w:rsidDel="009239A6">
          <w:rPr>
            <w:b w:val="0"/>
            <w:sz w:val="24"/>
            <w:szCs w:val="24"/>
          </w:rPr>
          <w:t xml:space="preserve">likely corresponds to </w:t>
        </w:r>
        <w:r w:rsidR="002A77A4" w:rsidRPr="00942197" w:rsidDel="009239A6">
          <w:rPr>
            <w:b w:val="0"/>
            <w:sz w:val="24"/>
            <w:szCs w:val="24"/>
          </w:rPr>
          <w:t>people working during lunch</w:t>
        </w:r>
        <w:r w:rsidRPr="00942197" w:rsidDel="009239A6">
          <w:rPr>
            <w:b w:val="0"/>
            <w:sz w:val="24"/>
            <w:szCs w:val="24"/>
          </w:rPr>
          <w:t xml:space="preserve">. </w:t>
        </w:r>
      </w:moveFrom>
    </w:p>
    <w:moveFromRangeEnd w:id="417"/>
    <w:p w14:paraId="1708A105" w14:textId="0065C941" w:rsidR="004017FC" w:rsidRPr="00F05C93" w:rsidRDefault="004017FC" w:rsidP="008A6EF9">
      <w:pPr>
        <w:pStyle w:val="Heading2"/>
        <w:spacing w:before="0" w:beforeAutospacing="0" w:after="120" w:afterAutospacing="0" w:line="360" w:lineRule="auto"/>
        <w:textAlignment w:val="baseline"/>
        <w:rPr>
          <w:b w:val="0"/>
          <w:sz w:val="24"/>
          <w:szCs w:val="24"/>
        </w:rPr>
      </w:pPr>
      <w:r w:rsidRPr="00F05C93">
        <w:rPr>
          <w:b w:val="0"/>
          <w:sz w:val="24"/>
          <w:szCs w:val="24"/>
        </w:rPr>
        <w:t>T</w:t>
      </w:r>
      <w:r w:rsidR="00AF5914" w:rsidRPr="00F05C93">
        <w:rPr>
          <w:b w:val="0"/>
          <w:sz w:val="24"/>
          <w:szCs w:val="24"/>
        </w:rPr>
        <w:t xml:space="preserve">here was </w:t>
      </w:r>
      <w:r w:rsidR="00ED7877" w:rsidRPr="00F05C93">
        <w:rPr>
          <w:b w:val="0"/>
          <w:sz w:val="24"/>
          <w:szCs w:val="24"/>
        </w:rPr>
        <w:t>almost no</w:t>
      </w:r>
      <w:r w:rsidR="00AF5914" w:rsidRPr="00F05C93">
        <w:rPr>
          <w:b w:val="0"/>
          <w:sz w:val="24"/>
          <w:szCs w:val="24"/>
        </w:rPr>
        <w:t xml:space="preserve"> difference over time in </w:t>
      </w:r>
      <w:r w:rsidRPr="00F05C93">
        <w:rPr>
          <w:b w:val="0"/>
          <w:sz w:val="24"/>
          <w:szCs w:val="24"/>
        </w:rPr>
        <w:t>the probability of submitting</w:t>
      </w:r>
      <w:ins w:id="419" w:author="Adrian Barnett" w:date="2019-11-02T21:22:00Z">
        <w:r w:rsidR="00F05C93">
          <w:rPr>
            <w:b w:val="0"/>
            <w:sz w:val="24"/>
            <w:szCs w:val="24"/>
          </w:rPr>
          <w:t xml:space="preserve"> manuscripts</w:t>
        </w:r>
      </w:ins>
      <w:r w:rsidRPr="00F05C93">
        <w:rPr>
          <w:b w:val="0"/>
          <w:sz w:val="24"/>
          <w:szCs w:val="24"/>
        </w:rPr>
        <w:t xml:space="preserve"> or </w:t>
      </w:r>
      <w:ins w:id="420" w:author="Adrian Barnett" w:date="2019-11-02T21:23:00Z">
        <w:r w:rsidR="00F05C93">
          <w:rPr>
            <w:b w:val="0"/>
            <w:sz w:val="24"/>
            <w:szCs w:val="24"/>
          </w:rPr>
          <w:t xml:space="preserve">peer </w:t>
        </w:r>
      </w:ins>
      <w:r w:rsidRPr="00F05C93">
        <w:rPr>
          <w:b w:val="0"/>
          <w:sz w:val="24"/>
          <w:szCs w:val="24"/>
        </w:rPr>
        <w:t>review</w:t>
      </w:r>
      <w:ins w:id="421" w:author="Adrian Barnett" w:date="2019-11-02T21:23:00Z">
        <w:r w:rsidR="00F05C93">
          <w:rPr>
            <w:b w:val="0"/>
            <w:sz w:val="24"/>
            <w:szCs w:val="24"/>
          </w:rPr>
          <w:t>s</w:t>
        </w:r>
      </w:ins>
      <w:del w:id="422" w:author="Adrian Barnett" w:date="2019-11-02T21:23:00Z">
        <w:r w:rsidRPr="00F05C93" w:rsidDel="00F05C93">
          <w:rPr>
            <w:b w:val="0"/>
            <w:sz w:val="24"/>
            <w:szCs w:val="24"/>
          </w:rPr>
          <w:delText>ing papers</w:delText>
        </w:r>
      </w:del>
      <w:r w:rsidRPr="00F05C93">
        <w:rPr>
          <w:b w:val="0"/>
          <w:sz w:val="24"/>
          <w:szCs w:val="24"/>
        </w:rPr>
        <w:t xml:space="preserve"> on weekends</w:t>
      </w:r>
      <w:del w:id="423" w:author="Adrian Barnett" w:date="2019-11-02T21:23:00Z">
        <w:r w:rsidRPr="00F05C93" w:rsidDel="00F05C93">
          <w:rPr>
            <w:b w:val="0"/>
            <w:sz w:val="24"/>
            <w:szCs w:val="24"/>
          </w:rPr>
          <w:delText>, late nights</w:delText>
        </w:r>
      </w:del>
      <w:r w:rsidRPr="00F05C93">
        <w:rPr>
          <w:b w:val="0"/>
          <w:sz w:val="24"/>
          <w:szCs w:val="24"/>
        </w:rPr>
        <w:t xml:space="preserve"> or holidays (Table </w:t>
      </w:r>
      <w:r w:rsidR="007F6C03" w:rsidRPr="00F05C93">
        <w:rPr>
          <w:b w:val="0"/>
          <w:sz w:val="24"/>
          <w:szCs w:val="24"/>
        </w:rPr>
        <w:t>2</w:t>
      </w:r>
      <w:r w:rsidRPr="00F05C93">
        <w:rPr>
          <w:b w:val="0"/>
          <w:sz w:val="24"/>
          <w:szCs w:val="24"/>
        </w:rPr>
        <w:t>)</w:t>
      </w:r>
      <w:r w:rsidR="00AF5914" w:rsidRPr="00F05C93">
        <w:rPr>
          <w:b w:val="0"/>
          <w:sz w:val="24"/>
          <w:szCs w:val="24"/>
        </w:rPr>
        <w:t xml:space="preserve">. </w:t>
      </w:r>
      <w:r w:rsidR="00ED7877" w:rsidRPr="00F05C93">
        <w:rPr>
          <w:b w:val="0"/>
          <w:sz w:val="24"/>
          <w:szCs w:val="24"/>
        </w:rPr>
        <w:t xml:space="preserve">Most of the </w:t>
      </w:r>
      <w:r w:rsidR="008A6EF9" w:rsidRPr="00F05C93">
        <w:rPr>
          <w:b w:val="0"/>
          <w:sz w:val="24"/>
          <w:szCs w:val="24"/>
        </w:rPr>
        <w:t xml:space="preserve">differences were close to zero </w:t>
      </w:r>
      <w:r w:rsidR="00ED7877" w:rsidRPr="00F05C93">
        <w:rPr>
          <w:b w:val="0"/>
          <w:sz w:val="24"/>
          <w:szCs w:val="24"/>
        </w:rPr>
        <w:t xml:space="preserve">with narrow </w:t>
      </w:r>
      <w:r w:rsidR="001D31E5" w:rsidRPr="00F05C93">
        <w:rPr>
          <w:b w:val="0"/>
          <w:sz w:val="24"/>
          <w:szCs w:val="24"/>
        </w:rPr>
        <w:t>credible</w:t>
      </w:r>
      <w:r w:rsidR="00ED7877" w:rsidRPr="00F05C93">
        <w:rPr>
          <w:b w:val="0"/>
          <w:sz w:val="24"/>
          <w:szCs w:val="24"/>
        </w:rPr>
        <w:t xml:space="preserve"> intervals, indicating little change over time. </w:t>
      </w:r>
    </w:p>
    <w:p w14:paraId="630E5858" w14:textId="5332A134" w:rsidR="007F6C03" w:rsidRPr="00F05C93" w:rsidRDefault="007F6C03" w:rsidP="008A6EF9">
      <w:pPr>
        <w:pStyle w:val="Heading2"/>
        <w:spacing w:before="0" w:beforeAutospacing="0" w:after="120" w:afterAutospacing="0" w:line="360" w:lineRule="auto"/>
        <w:textAlignment w:val="baseline"/>
        <w:rPr>
          <w:b w:val="0"/>
          <w:sz w:val="24"/>
          <w:szCs w:val="24"/>
        </w:rPr>
      </w:pPr>
      <w:r w:rsidRPr="00F05C93">
        <w:rPr>
          <w:b w:val="0"/>
          <w:sz w:val="24"/>
          <w:szCs w:val="24"/>
        </w:rPr>
        <w:lastRenderedPageBreak/>
        <w:t>The differences</w:t>
      </w:r>
      <w:r w:rsidR="00A428BA" w:rsidRPr="00F05C93">
        <w:rPr>
          <w:b w:val="0"/>
          <w:sz w:val="24"/>
          <w:szCs w:val="24"/>
        </w:rPr>
        <w:t xml:space="preserve"> </w:t>
      </w:r>
      <w:r w:rsidR="001D31E5" w:rsidRPr="00F05C93">
        <w:rPr>
          <w:b w:val="0"/>
          <w:sz w:val="24"/>
          <w:szCs w:val="24"/>
        </w:rPr>
        <w:t xml:space="preserve">between countries </w:t>
      </w:r>
      <w:r w:rsidR="00A428BA" w:rsidRPr="00F05C93">
        <w:rPr>
          <w:b w:val="0"/>
          <w:sz w:val="24"/>
          <w:szCs w:val="24"/>
        </w:rPr>
        <w:t>in probabilities</w:t>
      </w:r>
      <w:r w:rsidRPr="00F05C93">
        <w:rPr>
          <w:b w:val="0"/>
          <w:sz w:val="24"/>
          <w:szCs w:val="24"/>
        </w:rPr>
        <w:t xml:space="preserve"> for </w:t>
      </w:r>
      <w:r w:rsidR="00A428BA" w:rsidRPr="00F05C93">
        <w:rPr>
          <w:b w:val="0"/>
          <w:sz w:val="24"/>
          <w:szCs w:val="24"/>
        </w:rPr>
        <w:t>weekend</w:t>
      </w:r>
      <w:r w:rsidRPr="00F05C93">
        <w:rPr>
          <w:b w:val="0"/>
          <w:sz w:val="24"/>
          <w:szCs w:val="24"/>
        </w:rPr>
        <w:t xml:space="preserve"> </w:t>
      </w:r>
      <w:del w:id="424" w:author="Adrian Barnett" w:date="2019-11-03T06:32:00Z">
        <w:r w:rsidRPr="00F05C93" w:rsidDel="009239A6">
          <w:rPr>
            <w:b w:val="0"/>
            <w:sz w:val="24"/>
            <w:szCs w:val="24"/>
          </w:rPr>
          <w:delText xml:space="preserve">submissions </w:delText>
        </w:r>
      </w:del>
      <w:ins w:id="425" w:author="Adrian Barnett" w:date="2019-11-03T06:32:00Z">
        <w:r w:rsidR="009239A6">
          <w:rPr>
            <w:b w:val="0"/>
            <w:sz w:val="24"/>
            <w:szCs w:val="24"/>
          </w:rPr>
          <w:t>manuscripts</w:t>
        </w:r>
        <w:r w:rsidR="009239A6" w:rsidRPr="00F05C93">
          <w:rPr>
            <w:b w:val="0"/>
            <w:sz w:val="24"/>
            <w:szCs w:val="24"/>
          </w:rPr>
          <w:t xml:space="preserve"> </w:t>
        </w:r>
      </w:ins>
      <w:r w:rsidR="006943F8" w:rsidRPr="00F05C93">
        <w:rPr>
          <w:b w:val="0"/>
          <w:sz w:val="24"/>
          <w:szCs w:val="24"/>
        </w:rPr>
        <w:t xml:space="preserve">to </w:t>
      </w:r>
      <w:r w:rsidR="006943F8" w:rsidRPr="00F05C93">
        <w:rPr>
          <w:b w:val="0"/>
          <w:i/>
          <w:sz w:val="24"/>
          <w:szCs w:val="24"/>
        </w:rPr>
        <w:t>The BMJ</w:t>
      </w:r>
      <w:r w:rsidR="006943F8" w:rsidRPr="00F05C93">
        <w:rPr>
          <w:b w:val="0"/>
          <w:sz w:val="24"/>
          <w:szCs w:val="24"/>
        </w:rPr>
        <w:t xml:space="preserve"> </w:t>
      </w:r>
      <w:r w:rsidR="00CA2034" w:rsidRPr="00F05C93">
        <w:rPr>
          <w:b w:val="0"/>
          <w:sz w:val="24"/>
          <w:szCs w:val="24"/>
        </w:rPr>
        <w:t xml:space="preserve">and </w:t>
      </w:r>
      <w:commentRangeStart w:id="426"/>
      <w:r w:rsidR="00CA2034" w:rsidRPr="00F05C93">
        <w:rPr>
          <w:b w:val="0"/>
          <w:i/>
          <w:sz w:val="24"/>
          <w:szCs w:val="24"/>
        </w:rPr>
        <w:t>BMJ Open</w:t>
      </w:r>
      <w:r w:rsidR="00CA2034" w:rsidRPr="00F05C93">
        <w:rPr>
          <w:b w:val="0"/>
          <w:sz w:val="24"/>
          <w:szCs w:val="24"/>
        </w:rPr>
        <w:t xml:space="preserve"> </w:t>
      </w:r>
      <w:commentRangeEnd w:id="426"/>
      <w:r w:rsidR="002E0AF3">
        <w:rPr>
          <w:rStyle w:val="CommentReference"/>
          <w:rFonts w:asciiTheme="minorHAnsi" w:eastAsiaTheme="minorHAnsi" w:hAnsiTheme="minorHAnsi" w:cstheme="minorBidi"/>
          <w:b w:val="0"/>
          <w:bCs w:val="0"/>
          <w:lang w:eastAsia="en-US"/>
        </w:rPr>
        <w:commentReference w:id="426"/>
      </w:r>
      <w:r w:rsidR="00A428BA" w:rsidRPr="00F05C93">
        <w:rPr>
          <w:b w:val="0"/>
          <w:sz w:val="24"/>
          <w:szCs w:val="24"/>
        </w:rPr>
        <w:t xml:space="preserve">are </w:t>
      </w:r>
      <w:r w:rsidR="006943F8" w:rsidRPr="00F05C93">
        <w:rPr>
          <w:b w:val="0"/>
          <w:sz w:val="24"/>
          <w:szCs w:val="24"/>
        </w:rPr>
        <w:t>in Figure </w:t>
      </w:r>
      <w:del w:id="427" w:author="Adrian Barnett" w:date="2019-11-03T14:26:00Z">
        <w:r w:rsidR="00A152CC" w:rsidRPr="00F05C93" w:rsidDel="002E0AF3">
          <w:rPr>
            <w:b w:val="0"/>
            <w:sz w:val="24"/>
            <w:szCs w:val="24"/>
          </w:rPr>
          <w:delText>2</w:delText>
        </w:r>
      </w:del>
      <w:ins w:id="428" w:author="Adrian Barnett" w:date="2019-11-03T14:26:00Z">
        <w:r w:rsidR="002E0AF3">
          <w:rPr>
            <w:b w:val="0"/>
            <w:sz w:val="24"/>
            <w:szCs w:val="24"/>
          </w:rPr>
          <w:t>1</w:t>
        </w:r>
      </w:ins>
      <w:del w:id="429" w:author="Adrian Barnett" w:date="2019-11-03T06:32:00Z">
        <w:r w:rsidR="00A428BA" w:rsidRPr="00F05C93" w:rsidDel="009239A6">
          <w:rPr>
            <w:b w:val="0"/>
            <w:sz w:val="24"/>
            <w:szCs w:val="24"/>
          </w:rPr>
          <w:delText>,</w:delText>
        </w:r>
      </w:del>
      <w:r w:rsidR="00A428BA" w:rsidRPr="00F05C93">
        <w:rPr>
          <w:b w:val="0"/>
          <w:sz w:val="24"/>
          <w:szCs w:val="24"/>
        </w:rPr>
        <w:t xml:space="preserve"> and shows </w:t>
      </w:r>
      <w:r w:rsidRPr="00F05C93">
        <w:rPr>
          <w:b w:val="0"/>
          <w:sz w:val="24"/>
          <w:szCs w:val="24"/>
        </w:rPr>
        <w:t xml:space="preserve">a </w:t>
      </w:r>
      <w:r w:rsidR="006943F8" w:rsidRPr="00F05C93">
        <w:rPr>
          <w:b w:val="0"/>
          <w:sz w:val="24"/>
          <w:szCs w:val="24"/>
        </w:rPr>
        <w:t>large</w:t>
      </w:r>
      <w:r w:rsidRPr="00F05C93">
        <w:rPr>
          <w:b w:val="0"/>
          <w:sz w:val="24"/>
          <w:szCs w:val="24"/>
        </w:rPr>
        <w:t xml:space="preserve"> variation between countries </w:t>
      </w:r>
      <w:r w:rsidR="00A428BA" w:rsidRPr="00F05C93">
        <w:rPr>
          <w:b w:val="0"/>
          <w:sz w:val="24"/>
          <w:szCs w:val="24"/>
        </w:rPr>
        <w:t>for both journals</w:t>
      </w:r>
      <w:r w:rsidRPr="00F05C93">
        <w:rPr>
          <w:b w:val="0"/>
          <w:sz w:val="24"/>
          <w:szCs w:val="24"/>
        </w:rPr>
        <w:t xml:space="preserve">. </w:t>
      </w:r>
      <w:r w:rsidR="006943F8" w:rsidRPr="00F05C93">
        <w:rPr>
          <w:b w:val="0"/>
          <w:sz w:val="24"/>
          <w:szCs w:val="24"/>
        </w:rPr>
        <w:t xml:space="preserve">The lowest </w:t>
      </w:r>
      <w:r w:rsidR="00A428BA" w:rsidRPr="00F05C93">
        <w:rPr>
          <w:b w:val="0"/>
          <w:sz w:val="24"/>
          <w:szCs w:val="24"/>
        </w:rPr>
        <w:t>mean probabilities</w:t>
      </w:r>
      <w:r w:rsidR="006943F8" w:rsidRPr="00F05C93">
        <w:rPr>
          <w:b w:val="0"/>
          <w:sz w:val="24"/>
          <w:szCs w:val="24"/>
        </w:rPr>
        <w:t xml:space="preserve"> w</w:t>
      </w:r>
      <w:r w:rsidR="00A428BA" w:rsidRPr="00F05C93">
        <w:rPr>
          <w:b w:val="0"/>
          <w:sz w:val="24"/>
          <w:szCs w:val="24"/>
        </w:rPr>
        <w:t>ere</w:t>
      </w:r>
      <w:r w:rsidR="006943F8" w:rsidRPr="00F05C93">
        <w:rPr>
          <w:b w:val="0"/>
          <w:sz w:val="24"/>
          <w:szCs w:val="24"/>
        </w:rPr>
        <w:t xml:space="preserve"> in India and the highest in China.</w:t>
      </w:r>
      <w:r w:rsidR="002A77A4" w:rsidRPr="00F05C93">
        <w:rPr>
          <w:b w:val="0"/>
          <w:sz w:val="24"/>
          <w:szCs w:val="24"/>
        </w:rPr>
        <w:t xml:space="preserve"> The credible intervals are narrower for countries with more data.</w:t>
      </w:r>
    </w:p>
    <w:p w14:paraId="1DD7BCE5" w14:textId="57EAEE95" w:rsidR="00AF5914" w:rsidRPr="00F05C93" w:rsidRDefault="00AF5914" w:rsidP="008A6EF9">
      <w:pPr>
        <w:pStyle w:val="Heading2"/>
        <w:spacing w:before="0" w:beforeAutospacing="0" w:after="120" w:afterAutospacing="0" w:line="360" w:lineRule="auto"/>
        <w:textAlignment w:val="baseline"/>
        <w:rPr>
          <w:b w:val="0"/>
          <w:sz w:val="24"/>
          <w:szCs w:val="24"/>
        </w:rPr>
      </w:pPr>
      <w:r w:rsidRPr="00F05C93">
        <w:rPr>
          <w:b w:val="0"/>
          <w:sz w:val="24"/>
          <w:szCs w:val="24"/>
        </w:rPr>
        <w:t xml:space="preserve">The differences between countries </w:t>
      </w:r>
      <w:r w:rsidR="007F6C03" w:rsidRPr="00F05C93">
        <w:rPr>
          <w:b w:val="0"/>
          <w:sz w:val="24"/>
          <w:szCs w:val="24"/>
        </w:rPr>
        <w:t xml:space="preserve">are summarised </w:t>
      </w:r>
      <w:ins w:id="430" w:author="Adrian Barnett" w:date="2019-11-02T21:24:00Z">
        <w:r w:rsidR="00F05C93">
          <w:rPr>
            <w:b w:val="0"/>
            <w:sz w:val="24"/>
            <w:szCs w:val="24"/>
          </w:rPr>
          <w:t>for the combinations of the two journals, manuscripts or peer reviews, and weekends or holidays</w:t>
        </w:r>
        <w:r w:rsidR="00F05C93" w:rsidRPr="00A425FD">
          <w:rPr>
            <w:b w:val="0"/>
            <w:sz w:val="24"/>
            <w:szCs w:val="24"/>
          </w:rPr>
          <w:t xml:space="preserve"> </w:t>
        </w:r>
      </w:ins>
      <w:del w:id="431" w:author="Adrian Barnett" w:date="2019-11-02T21:24:00Z">
        <w:r w:rsidR="007F6C03" w:rsidRPr="00F05C93" w:rsidDel="00F05C93">
          <w:rPr>
            <w:b w:val="0"/>
            <w:sz w:val="24"/>
            <w:szCs w:val="24"/>
          </w:rPr>
          <w:delText xml:space="preserve">over all outcomes </w:delText>
        </w:r>
      </w:del>
      <w:r w:rsidR="007F6C03" w:rsidRPr="00F05C93">
        <w:rPr>
          <w:b w:val="0"/>
          <w:sz w:val="24"/>
          <w:szCs w:val="24"/>
        </w:rPr>
        <w:t>in</w:t>
      </w:r>
      <w:r w:rsidR="004017FC" w:rsidRPr="00F05C93">
        <w:rPr>
          <w:b w:val="0"/>
          <w:sz w:val="24"/>
          <w:szCs w:val="24"/>
        </w:rPr>
        <w:t xml:space="preserve"> Figure </w:t>
      </w:r>
      <w:ins w:id="432" w:author="Adrian Barnett" w:date="2019-11-03T14:26:00Z">
        <w:r w:rsidR="002E0AF3">
          <w:rPr>
            <w:b w:val="0"/>
            <w:sz w:val="24"/>
            <w:szCs w:val="24"/>
          </w:rPr>
          <w:t>2</w:t>
        </w:r>
      </w:ins>
      <w:del w:id="433" w:author="Adrian Barnett" w:date="2019-11-03T14:26:00Z">
        <w:r w:rsidR="00A152CC" w:rsidRPr="00F05C93" w:rsidDel="002E0AF3">
          <w:rPr>
            <w:b w:val="0"/>
            <w:sz w:val="24"/>
            <w:szCs w:val="24"/>
          </w:rPr>
          <w:delText>3</w:delText>
        </w:r>
      </w:del>
      <w:ins w:id="434" w:author="Adrian Barnett" w:date="2019-11-02T21:24:00Z">
        <w:r w:rsidR="00F05C93">
          <w:rPr>
            <w:b w:val="0"/>
            <w:sz w:val="24"/>
            <w:szCs w:val="24"/>
          </w:rPr>
          <w:t>4</w:t>
        </w:r>
      </w:ins>
      <w:del w:id="435" w:author="Adrian Barnett" w:date="2019-11-02T21:24:00Z">
        <w:r w:rsidR="007F6C03" w:rsidRPr="00F05C93" w:rsidDel="00F05C93">
          <w:rPr>
            <w:b w:val="0"/>
            <w:sz w:val="24"/>
            <w:szCs w:val="24"/>
          </w:rPr>
          <w:delText xml:space="preserve">, which shows the relative rank of each country’s probability of submitting or reviewing on weekends, </w:delText>
        </w:r>
        <w:r w:rsidR="00A428BA" w:rsidRPr="00F05C93" w:rsidDel="00F05C93">
          <w:rPr>
            <w:b w:val="0"/>
            <w:sz w:val="24"/>
            <w:szCs w:val="24"/>
          </w:rPr>
          <w:delText xml:space="preserve">early mornings / </w:delText>
        </w:r>
        <w:r w:rsidR="007F6C03" w:rsidRPr="00F05C93" w:rsidDel="00F05C93">
          <w:rPr>
            <w:b w:val="0"/>
            <w:sz w:val="24"/>
            <w:szCs w:val="24"/>
          </w:rPr>
          <w:delText>late nights</w:delText>
        </w:r>
        <w:r w:rsidR="001D31E5" w:rsidRPr="00F05C93" w:rsidDel="00F05C93">
          <w:rPr>
            <w:b w:val="0"/>
            <w:sz w:val="24"/>
            <w:szCs w:val="24"/>
          </w:rPr>
          <w:delText>,</w:delText>
        </w:r>
        <w:r w:rsidR="007F6C03" w:rsidRPr="00F05C93" w:rsidDel="00F05C93">
          <w:rPr>
            <w:b w:val="0"/>
            <w:sz w:val="24"/>
            <w:szCs w:val="24"/>
          </w:rPr>
          <w:delText xml:space="preserve"> and holidays</w:delText>
        </w:r>
      </w:del>
      <w:r w:rsidR="007F6C03" w:rsidRPr="00F05C93">
        <w:rPr>
          <w:b w:val="0"/>
          <w:sz w:val="24"/>
          <w:szCs w:val="24"/>
        </w:rPr>
        <w:t xml:space="preserve">. China </w:t>
      </w:r>
      <w:r w:rsidR="004879FF" w:rsidRPr="00F05C93">
        <w:rPr>
          <w:b w:val="0"/>
          <w:sz w:val="24"/>
          <w:szCs w:val="24"/>
        </w:rPr>
        <w:t>had high probabilit</w:t>
      </w:r>
      <w:r w:rsidR="0083660D" w:rsidRPr="00F05C93">
        <w:rPr>
          <w:b w:val="0"/>
          <w:sz w:val="24"/>
          <w:szCs w:val="24"/>
        </w:rPr>
        <w:t>ies</w:t>
      </w:r>
      <w:r w:rsidR="004879FF" w:rsidRPr="00F05C93">
        <w:rPr>
          <w:b w:val="0"/>
          <w:sz w:val="24"/>
          <w:szCs w:val="24"/>
        </w:rPr>
        <w:t xml:space="preserve"> of </w:t>
      </w:r>
      <w:del w:id="436" w:author="Adrian Barnett" w:date="2019-11-02T21:24:00Z">
        <w:r w:rsidR="004879FF" w:rsidRPr="00F05C93" w:rsidDel="00F05C93">
          <w:rPr>
            <w:b w:val="0"/>
            <w:sz w:val="24"/>
            <w:szCs w:val="24"/>
          </w:rPr>
          <w:delText xml:space="preserve">submissions </w:delText>
        </w:r>
      </w:del>
      <w:ins w:id="437" w:author="Adrian Barnett" w:date="2019-11-02T21:24:00Z">
        <w:r w:rsidR="00F05C93">
          <w:rPr>
            <w:b w:val="0"/>
            <w:sz w:val="24"/>
            <w:szCs w:val="24"/>
          </w:rPr>
          <w:t>manuscript</w:t>
        </w:r>
        <w:r w:rsidR="00F05C93" w:rsidRPr="00F05C93">
          <w:rPr>
            <w:b w:val="0"/>
            <w:sz w:val="24"/>
            <w:szCs w:val="24"/>
          </w:rPr>
          <w:t xml:space="preserve"> </w:t>
        </w:r>
      </w:ins>
      <w:r w:rsidR="004879FF" w:rsidRPr="00F05C93">
        <w:rPr>
          <w:b w:val="0"/>
          <w:sz w:val="24"/>
          <w:szCs w:val="24"/>
        </w:rPr>
        <w:t xml:space="preserve">and </w:t>
      </w:r>
      <w:ins w:id="438" w:author="Adrian Barnett" w:date="2019-11-02T21:24:00Z">
        <w:r w:rsidR="00F05C93">
          <w:rPr>
            <w:b w:val="0"/>
            <w:sz w:val="24"/>
            <w:szCs w:val="24"/>
          </w:rPr>
          <w:t xml:space="preserve">peer </w:t>
        </w:r>
      </w:ins>
      <w:r w:rsidR="004879FF" w:rsidRPr="00F05C93">
        <w:rPr>
          <w:b w:val="0"/>
          <w:sz w:val="24"/>
          <w:szCs w:val="24"/>
        </w:rPr>
        <w:t xml:space="preserve">reviews </w:t>
      </w:r>
      <w:ins w:id="439" w:author="Adrian Barnett" w:date="2019-11-02T21:24:00Z">
        <w:r w:rsidR="00F05C93">
          <w:rPr>
            <w:b w:val="0"/>
            <w:sz w:val="24"/>
            <w:szCs w:val="24"/>
          </w:rPr>
          <w:t>submission</w:t>
        </w:r>
      </w:ins>
      <w:ins w:id="440" w:author="Adrian Barnett" w:date="2019-11-02T21:25:00Z">
        <w:r w:rsidR="00F05C93">
          <w:rPr>
            <w:b w:val="0"/>
            <w:sz w:val="24"/>
            <w:szCs w:val="24"/>
          </w:rPr>
          <w:t xml:space="preserve">s </w:t>
        </w:r>
      </w:ins>
      <w:r w:rsidR="004879FF" w:rsidRPr="00F05C93">
        <w:rPr>
          <w:b w:val="0"/>
          <w:sz w:val="24"/>
          <w:szCs w:val="24"/>
        </w:rPr>
        <w:t xml:space="preserve">on </w:t>
      </w:r>
      <w:r w:rsidR="001D31E5" w:rsidRPr="00F05C93">
        <w:rPr>
          <w:b w:val="0"/>
          <w:sz w:val="24"/>
          <w:szCs w:val="24"/>
        </w:rPr>
        <w:t xml:space="preserve">weekends </w:t>
      </w:r>
      <w:ins w:id="441" w:author="Adrian Barnett" w:date="2019-11-02T21:25:00Z">
        <w:r w:rsidR="00F05C93">
          <w:rPr>
            <w:b w:val="0"/>
            <w:sz w:val="24"/>
            <w:szCs w:val="24"/>
          </w:rPr>
          <w:t>(0.22</w:t>
        </w:r>
      </w:ins>
      <w:ins w:id="442" w:author="Adrian Barnett" w:date="2019-11-03T10:44:00Z">
        <w:r w:rsidR="00C22ED0">
          <w:rPr>
            <w:b w:val="0"/>
            <w:sz w:val="24"/>
            <w:szCs w:val="24"/>
          </w:rPr>
          <w:t xml:space="preserve"> to </w:t>
        </w:r>
      </w:ins>
      <w:ins w:id="443" w:author="Adrian Barnett" w:date="2019-11-03T10:45:00Z">
        <w:r w:rsidR="00C22ED0">
          <w:rPr>
            <w:b w:val="0"/>
            <w:sz w:val="24"/>
            <w:szCs w:val="24"/>
          </w:rPr>
          <w:t>0.23</w:t>
        </w:r>
      </w:ins>
      <w:ins w:id="444" w:author="Adrian Barnett" w:date="2019-11-02T21:25:00Z">
        <w:r w:rsidR="00F05C93">
          <w:rPr>
            <w:b w:val="0"/>
            <w:sz w:val="24"/>
            <w:szCs w:val="24"/>
          </w:rPr>
          <w:t>)</w:t>
        </w:r>
      </w:ins>
      <w:del w:id="445" w:author="Adrian Barnett" w:date="2019-11-02T21:25:00Z">
        <w:r w:rsidR="001D31E5" w:rsidRPr="00F05C93" w:rsidDel="00F05C93">
          <w:rPr>
            <w:b w:val="0"/>
            <w:sz w:val="24"/>
            <w:szCs w:val="24"/>
          </w:rPr>
          <w:delText xml:space="preserve">and </w:delText>
        </w:r>
        <w:r w:rsidR="00A428BA" w:rsidRPr="00F05C93" w:rsidDel="00F05C93">
          <w:rPr>
            <w:b w:val="0"/>
            <w:sz w:val="24"/>
            <w:szCs w:val="24"/>
          </w:rPr>
          <w:delText xml:space="preserve">early mornings / </w:delText>
        </w:r>
        <w:r w:rsidR="004879FF" w:rsidRPr="00F05C93" w:rsidDel="00F05C93">
          <w:rPr>
            <w:b w:val="0"/>
            <w:sz w:val="24"/>
            <w:szCs w:val="24"/>
          </w:rPr>
          <w:delText>late nights</w:delText>
        </w:r>
      </w:del>
      <w:r w:rsidR="004879FF" w:rsidRPr="00F05C93">
        <w:rPr>
          <w:b w:val="0"/>
          <w:sz w:val="24"/>
          <w:szCs w:val="24"/>
        </w:rPr>
        <w:t xml:space="preserve">, but </w:t>
      </w:r>
      <w:r w:rsidR="0083660D" w:rsidRPr="00F05C93">
        <w:rPr>
          <w:b w:val="0"/>
          <w:sz w:val="24"/>
          <w:szCs w:val="24"/>
        </w:rPr>
        <w:t>lower</w:t>
      </w:r>
      <w:r w:rsidR="004879FF" w:rsidRPr="00F05C93">
        <w:rPr>
          <w:b w:val="0"/>
          <w:sz w:val="24"/>
          <w:szCs w:val="24"/>
        </w:rPr>
        <w:t xml:space="preserve"> </w:t>
      </w:r>
      <w:r w:rsidR="0083660D" w:rsidRPr="00F05C93">
        <w:rPr>
          <w:b w:val="0"/>
          <w:sz w:val="24"/>
          <w:szCs w:val="24"/>
        </w:rPr>
        <w:t>probabilities</w:t>
      </w:r>
      <w:r w:rsidR="004879FF" w:rsidRPr="00F05C93">
        <w:rPr>
          <w:b w:val="0"/>
          <w:sz w:val="24"/>
          <w:szCs w:val="24"/>
        </w:rPr>
        <w:t xml:space="preserve"> </w:t>
      </w:r>
      <w:r w:rsidR="0083660D" w:rsidRPr="00F05C93">
        <w:rPr>
          <w:b w:val="0"/>
          <w:sz w:val="24"/>
          <w:szCs w:val="24"/>
        </w:rPr>
        <w:t xml:space="preserve">on </w:t>
      </w:r>
      <w:r w:rsidR="004879FF" w:rsidRPr="00F05C93">
        <w:rPr>
          <w:b w:val="0"/>
          <w:sz w:val="24"/>
          <w:szCs w:val="24"/>
        </w:rPr>
        <w:t>holidays</w:t>
      </w:r>
      <w:ins w:id="446" w:author="Adrian Barnett" w:date="2019-11-02T21:25:00Z">
        <w:r w:rsidR="00F05C93">
          <w:rPr>
            <w:b w:val="0"/>
            <w:sz w:val="24"/>
            <w:szCs w:val="24"/>
          </w:rPr>
          <w:t xml:space="preserve"> </w:t>
        </w:r>
        <w:r w:rsidR="00F05C93">
          <w:rPr>
            <w:b w:val="0"/>
            <w:sz w:val="24"/>
            <w:szCs w:val="24"/>
          </w:rPr>
          <w:t>(0.08 to 0.12)</w:t>
        </w:r>
      </w:ins>
      <w:r w:rsidR="004879FF" w:rsidRPr="00F05C93">
        <w:rPr>
          <w:b w:val="0"/>
          <w:sz w:val="24"/>
          <w:szCs w:val="24"/>
        </w:rPr>
        <w:t>. The Scandinavian countries of Norway, Denmark, Finland and Sweden had some of the lowest probabilities</w:t>
      </w:r>
      <w:del w:id="447" w:author="Adrian Barnett" w:date="2019-11-02T21:25:00Z">
        <w:r w:rsidR="004879FF" w:rsidRPr="00F05C93" w:rsidDel="00F05C93">
          <w:rPr>
            <w:b w:val="0"/>
            <w:sz w:val="24"/>
            <w:szCs w:val="24"/>
          </w:rPr>
          <w:delText xml:space="preserve"> and were generally always </w:delText>
        </w:r>
        <w:r w:rsidR="002A77A4" w:rsidRPr="00F05C93" w:rsidDel="00F05C93">
          <w:rPr>
            <w:b w:val="0"/>
            <w:sz w:val="24"/>
            <w:szCs w:val="24"/>
          </w:rPr>
          <w:delText xml:space="preserve">ranked </w:delText>
        </w:r>
        <w:r w:rsidR="004879FF" w:rsidRPr="00F05C93" w:rsidDel="00F05C93">
          <w:rPr>
            <w:b w:val="0"/>
            <w:sz w:val="24"/>
            <w:szCs w:val="24"/>
          </w:rPr>
          <w:delText xml:space="preserve">in the lower half. The three Mediterranean countries of Spain, France and Italy had relatively high probabilities for most outcomes, although Italy had relatively low probabilities on holidays. </w:delText>
        </w:r>
        <w:r w:rsidR="00F40FEF" w:rsidRPr="00F05C93" w:rsidDel="00F05C93">
          <w:rPr>
            <w:b w:val="0"/>
            <w:sz w:val="24"/>
            <w:szCs w:val="24"/>
          </w:rPr>
          <w:delText>The United States had relatively low probabilities on weekends and late nights, but high probabilities on holidays.</w:delText>
        </w:r>
      </w:del>
      <w:ins w:id="448" w:author="Adrian Barnett" w:date="2019-11-02T21:25:00Z">
        <w:r w:rsidR="00F05C93" w:rsidRPr="00F05C93">
          <w:rPr>
            <w:b w:val="0"/>
            <w:sz w:val="24"/>
            <w:szCs w:val="24"/>
          </w:rPr>
          <w:t xml:space="preserve"> </w:t>
        </w:r>
        <w:r w:rsidR="00F05C93">
          <w:rPr>
            <w:b w:val="0"/>
            <w:sz w:val="24"/>
            <w:szCs w:val="24"/>
          </w:rPr>
          <w:t>of working on weekends (0.10 to 0.17)</w:t>
        </w:r>
        <w:r w:rsidR="00F05C93" w:rsidRPr="00A425FD">
          <w:rPr>
            <w:b w:val="0"/>
            <w:sz w:val="24"/>
            <w:szCs w:val="24"/>
          </w:rPr>
          <w:t xml:space="preserve">. </w:t>
        </w:r>
        <w:r w:rsidR="00F05C93">
          <w:rPr>
            <w:b w:val="0"/>
            <w:sz w:val="24"/>
            <w:szCs w:val="24"/>
          </w:rPr>
          <w:t xml:space="preserve">Italy had relatively high probabilities of working on the weekends (0.12 to 0.20), but low probabilities for the holidays (0.08 to 0.12). Belgium had the highest average probability of working during the holidays (0.09 to 0.18). </w:t>
        </w:r>
      </w:ins>
      <w:r w:rsidR="004879FF" w:rsidRPr="00F05C93">
        <w:rPr>
          <w:b w:val="0"/>
          <w:sz w:val="24"/>
          <w:szCs w:val="24"/>
        </w:rPr>
        <w:t xml:space="preserve">  </w:t>
      </w:r>
    </w:p>
    <w:p w14:paraId="226E1630" w14:textId="17D6680A" w:rsidR="009239A6" w:rsidRPr="00942197" w:rsidRDefault="009239A6" w:rsidP="009239A6">
      <w:pPr>
        <w:pStyle w:val="Heading2"/>
        <w:spacing w:before="0" w:beforeAutospacing="0" w:after="120" w:afterAutospacing="0" w:line="360" w:lineRule="auto"/>
        <w:textAlignment w:val="baseline"/>
        <w:rPr>
          <w:moveTo w:id="449" w:author="Adrian Barnett" w:date="2019-11-03T06:30:00Z"/>
          <w:b w:val="0"/>
          <w:sz w:val="24"/>
          <w:szCs w:val="24"/>
        </w:rPr>
      </w:pPr>
      <w:moveToRangeStart w:id="450" w:author="Adrian Barnett" w:date="2019-11-03T06:30:00Z" w:name="move23655023"/>
      <w:moveTo w:id="451" w:author="Adrian Barnett" w:date="2019-11-03T06:30:00Z">
        <w:r w:rsidRPr="00942197">
          <w:rPr>
            <w:b w:val="0"/>
            <w:sz w:val="24"/>
            <w:szCs w:val="24"/>
          </w:rPr>
          <w:t>There was a strong diurnal pattern in submissions and reviews (Figure </w:t>
        </w:r>
      </w:moveTo>
      <w:ins w:id="452" w:author="Adrian Barnett" w:date="2019-11-03T14:26:00Z">
        <w:r w:rsidR="002E0AF3">
          <w:rPr>
            <w:b w:val="0"/>
            <w:sz w:val="24"/>
            <w:szCs w:val="24"/>
          </w:rPr>
          <w:t>3</w:t>
        </w:r>
      </w:ins>
      <w:moveTo w:id="453" w:author="Adrian Barnett" w:date="2019-11-03T06:30:00Z">
        <w:del w:id="454" w:author="Adrian Barnett" w:date="2019-11-03T14:26:00Z">
          <w:r w:rsidRPr="00942197" w:rsidDel="002E0AF3">
            <w:rPr>
              <w:b w:val="0"/>
              <w:sz w:val="24"/>
              <w:szCs w:val="24"/>
            </w:rPr>
            <w:delText>1</w:delText>
          </w:r>
        </w:del>
        <w:r w:rsidRPr="00942197">
          <w:rPr>
            <w:b w:val="0"/>
            <w:sz w:val="24"/>
            <w:szCs w:val="24"/>
          </w:rPr>
          <w:t xml:space="preserve">). The peak time for submissions was the end of the working day (3 to 5 pm). There was a small local peak at midday, which </w:t>
        </w:r>
        <w:del w:id="455" w:author="Adrian Barnett" w:date="2019-11-03T14:27:00Z">
          <w:r w:rsidRPr="00942197" w:rsidDel="002E0AF3">
            <w:rPr>
              <w:b w:val="0"/>
              <w:sz w:val="24"/>
              <w:szCs w:val="24"/>
            </w:rPr>
            <w:delText>likely</w:delText>
          </w:r>
        </w:del>
      </w:moveTo>
      <w:ins w:id="456" w:author="Adrian Barnett" w:date="2019-11-03T14:27:00Z">
        <w:r w:rsidR="002E0AF3">
          <w:rPr>
            <w:b w:val="0"/>
            <w:sz w:val="24"/>
            <w:szCs w:val="24"/>
          </w:rPr>
          <w:t>may</w:t>
        </w:r>
      </w:ins>
      <w:moveTo w:id="457" w:author="Adrian Barnett" w:date="2019-11-03T06:30:00Z">
        <w:r w:rsidRPr="00942197">
          <w:rPr>
            <w:b w:val="0"/>
            <w:sz w:val="24"/>
            <w:szCs w:val="24"/>
          </w:rPr>
          <w:t xml:space="preserve"> correspond</w:t>
        </w:r>
        <w:del w:id="458" w:author="Adrian Barnett" w:date="2019-11-03T14:27:00Z">
          <w:r w:rsidRPr="00942197" w:rsidDel="002E0AF3">
            <w:rPr>
              <w:b w:val="0"/>
              <w:sz w:val="24"/>
              <w:szCs w:val="24"/>
            </w:rPr>
            <w:delText>s</w:delText>
          </w:r>
        </w:del>
        <w:r w:rsidRPr="00942197">
          <w:rPr>
            <w:b w:val="0"/>
            <w:sz w:val="24"/>
            <w:szCs w:val="24"/>
          </w:rPr>
          <w:t xml:space="preserve"> to people working during lunch. </w:t>
        </w:r>
      </w:moveTo>
      <w:bookmarkStart w:id="459" w:name="_Hlk23622134"/>
      <w:ins w:id="460" w:author="Adrian Barnett" w:date="2019-11-03T10:46:00Z">
        <w:r w:rsidR="00C22ED0">
          <w:rPr>
            <w:b w:val="0"/>
            <w:sz w:val="24"/>
            <w:szCs w:val="24"/>
          </w:rPr>
          <w:t xml:space="preserve">China and Japan </w:t>
        </w:r>
      </w:ins>
      <w:ins w:id="461" w:author="Adrian Barnett" w:date="2019-11-03T10:47:00Z">
        <w:r w:rsidR="00C22ED0">
          <w:rPr>
            <w:b w:val="0"/>
            <w:sz w:val="24"/>
            <w:szCs w:val="24"/>
          </w:rPr>
          <w:t xml:space="preserve">had the highest probabilities for </w:t>
        </w:r>
      </w:ins>
      <w:ins w:id="462" w:author="Adrian Barnett" w:date="2019-11-03T10:46:00Z">
        <w:r w:rsidR="00C22ED0">
          <w:rPr>
            <w:b w:val="0"/>
            <w:sz w:val="24"/>
            <w:szCs w:val="24"/>
          </w:rPr>
          <w:t>submit</w:t>
        </w:r>
      </w:ins>
      <w:ins w:id="463" w:author="Adrian Barnett" w:date="2019-11-03T10:47:00Z">
        <w:r w:rsidR="00C22ED0">
          <w:rPr>
            <w:b w:val="0"/>
            <w:sz w:val="24"/>
            <w:szCs w:val="24"/>
          </w:rPr>
          <w:t>ting</w:t>
        </w:r>
      </w:ins>
      <w:ins w:id="464" w:author="Adrian Barnett" w:date="2019-11-03T10:46:00Z">
        <w:r w:rsidR="00C22ED0">
          <w:rPr>
            <w:b w:val="0"/>
            <w:sz w:val="24"/>
            <w:szCs w:val="24"/>
          </w:rPr>
          <w:t xml:space="preserve"> manuscripts and </w:t>
        </w:r>
      </w:ins>
      <w:ins w:id="465" w:author="Adrian Barnett" w:date="2019-11-03T10:47:00Z">
        <w:r w:rsidR="00C22ED0">
          <w:rPr>
            <w:b w:val="0"/>
            <w:sz w:val="24"/>
            <w:szCs w:val="24"/>
          </w:rPr>
          <w:t xml:space="preserve">peer </w:t>
        </w:r>
      </w:ins>
      <w:ins w:id="466" w:author="Adrian Barnett" w:date="2019-11-03T10:46:00Z">
        <w:r w:rsidR="00C22ED0">
          <w:rPr>
            <w:b w:val="0"/>
            <w:sz w:val="24"/>
            <w:szCs w:val="24"/>
          </w:rPr>
          <w:t xml:space="preserve">reviews late at night (Figure </w:t>
        </w:r>
      </w:ins>
      <w:ins w:id="467" w:author="Adrian Barnett" w:date="2019-11-03T14:27:00Z">
        <w:r w:rsidR="002E0AF3">
          <w:rPr>
            <w:b w:val="0"/>
            <w:sz w:val="24"/>
            <w:szCs w:val="24"/>
          </w:rPr>
          <w:t>4</w:t>
        </w:r>
      </w:ins>
      <w:ins w:id="468" w:author="Adrian Barnett" w:date="2019-11-03T10:46:00Z">
        <w:r w:rsidR="00C22ED0">
          <w:rPr>
            <w:b w:val="0"/>
            <w:sz w:val="24"/>
            <w:szCs w:val="24"/>
          </w:rPr>
          <w:t>). Manuscript</w:t>
        </w:r>
        <w:r w:rsidR="00C22ED0" w:rsidRPr="00016533">
          <w:rPr>
            <w:b w:val="0"/>
            <w:sz w:val="24"/>
            <w:szCs w:val="24"/>
          </w:rPr>
          <w:t>s from China were 86% higher than the average during the hours of midnight to just before 1am</w:t>
        </w:r>
        <w:r w:rsidR="00C22ED0">
          <w:rPr>
            <w:b w:val="0"/>
            <w:sz w:val="24"/>
            <w:szCs w:val="24"/>
          </w:rPr>
          <w:t>, and peer reviews were 57% higher during the same time. The three Mediterranean countries of France, Italy and Spain together with Brazil had relatively late peak times (mostly after 6 pm), but with probability ratios much smaller than those in Japan and China (all under a 25% increase).</w:t>
        </w:r>
        <w:r w:rsidR="00C22ED0" w:rsidRPr="00520EF1">
          <w:rPr>
            <w:b w:val="0"/>
            <w:sz w:val="24"/>
            <w:szCs w:val="24"/>
          </w:rPr>
          <w:t xml:space="preserve"> </w:t>
        </w:r>
        <w:r w:rsidR="00C22ED0">
          <w:rPr>
            <w:b w:val="0"/>
            <w:sz w:val="24"/>
            <w:szCs w:val="24"/>
          </w:rPr>
          <w:t>Denmark had a relatively high probability of submitting manuscripts during the middle of the day (57% higher than the average).</w:t>
        </w:r>
      </w:ins>
      <w:bookmarkEnd w:id="459"/>
    </w:p>
    <w:moveToRangeEnd w:id="450"/>
    <w:p w14:paraId="4A8663CF" w14:textId="77A2121F" w:rsidR="00FD1C78" w:rsidRPr="009239A6" w:rsidRDefault="002A77A4" w:rsidP="008A6EF9">
      <w:pPr>
        <w:pStyle w:val="Heading2"/>
        <w:spacing w:before="0" w:beforeAutospacing="0" w:after="120" w:afterAutospacing="0" w:line="360" w:lineRule="auto"/>
        <w:textAlignment w:val="baseline"/>
        <w:rPr>
          <w:color w:val="1C497D"/>
          <w:sz w:val="24"/>
          <w:szCs w:val="24"/>
        </w:rPr>
      </w:pPr>
      <w:r w:rsidRPr="009239A6">
        <w:rPr>
          <w:color w:val="1C497D"/>
          <w:sz w:val="24"/>
          <w:szCs w:val="24"/>
        </w:rPr>
        <w:t>Discussion</w:t>
      </w:r>
    </w:p>
    <w:p w14:paraId="11A6EF21" w14:textId="4B13B462" w:rsidR="002F74BF" w:rsidRPr="00C22ED0" w:rsidRDefault="00A428BA" w:rsidP="008A6EF9">
      <w:pPr>
        <w:spacing w:after="120" w:line="360" w:lineRule="auto"/>
        <w:rPr>
          <w:rFonts w:ascii="Times New Roman" w:eastAsia="Times New Roman" w:hAnsi="Times New Roman" w:cs="Times New Roman"/>
          <w:lang w:eastAsia="en-GB"/>
        </w:rPr>
      </w:pPr>
      <w:r w:rsidRPr="003A0FB2">
        <w:rPr>
          <w:rFonts w:ascii="Times New Roman" w:eastAsia="Times New Roman" w:hAnsi="Times New Roman" w:cs="Times New Roman"/>
          <w:lang w:eastAsia="en-GB"/>
        </w:rPr>
        <w:t>Our primary aim was to examine a change over time in out-of-hours work</w:t>
      </w:r>
      <w:r w:rsidR="006E5C29" w:rsidRPr="003A0FB2">
        <w:rPr>
          <w:rFonts w:ascii="Times New Roman" w:eastAsia="Times New Roman" w:hAnsi="Times New Roman" w:cs="Times New Roman"/>
          <w:lang w:eastAsia="en-GB"/>
        </w:rPr>
        <w:t>. W</w:t>
      </w:r>
      <w:r w:rsidRPr="003A0FB2">
        <w:rPr>
          <w:rFonts w:ascii="Times New Roman" w:eastAsia="Times New Roman" w:hAnsi="Times New Roman" w:cs="Times New Roman"/>
          <w:lang w:eastAsia="en-GB"/>
        </w:rPr>
        <w:t>e hypothesised that</w:t>
      </w:r>
      <w:r w:rsidR="004272C8" w:rsidRPr="002E0AF3">
        <w:rPr>
          <w:rFonts w:ascii="Times New Roman" w:eastAsia="Times New Roman" w:hAnsi="Times New Roman" w:cs="Times New Roman"/>
          <w:lang w:eastAsia="en-GB"/>
        </w:rPr>
        <w:t xml:space="preserve"> a growing pressure on</w:t>
      </w:r>
      <w:r w:rsidRPr="002E0AF3">
        <w:rPr>
          <w:rFonts w:ascii="Times New Roman" w:eastAsia="Times New Roman" w:hAnsi="Times New Roman" w:cs="Times New Roman"/>
          <w:lang w:eastAsia="en-GB"/>
        </w:rPr>
        <w:t xml:space="preserve"> researchers </w:t>
      </w:r>
      <w:r w:rsidR="004272C8" w:rsidRPr="002E0AF3">
        <w:rPr>
          <w:rFonts w:ascii="Times New Roman" w:eastAsia="Times New Roman" w:hAnsi="Times New Roman" w:cs="Times New Roman"/>
          <w:lang w:eastAsia="en-GB"/>
        </w:rPr>
        <w:t xml:space="preserve">would </w:t>
      </w:r>
      <w:r w:rsidR="006E5C29" w:rsidRPr="002E0AF3">
        <w:rPr>
          <w:rFonts w:ascii="Times New Roman" w:eastAsia="Times New Roman" w:hAnsi="Times New Roman" w:cs="Times New Roman"/>
          <w:lang w:eastAsia="en-GB"/>
        </w:rPr>
        <w:t>mean</w:t>
      </w:r>
      <w:r w:rsidR="004272C8" w:rsidRPr="002E0AF3">
        <w:rPr>
          <w:rFonts w:ascii="Times New Roman" w:eastAsia="Times New Roman" w:hAnsi="Times New Roman" w:cs="Times New Roman"/>
          <w:lang w:eastAsia="en-GB"/>
        </w:rPr>
        <w:t xml:space="preserve"> a growing trend in unsociable work</w:t>
      </w:r>
      <w:r w:rsidR="006E5C29" w:rsidRPr="002E0AF3">
        <w:rPr>
          <w:rFonts w:ascii="Times New Roman" w:eastAsia="Times New Roman" w:hAnsi="Times New Roman" w:cs="Times New Roman"/>
          <w:lang w:eastAsia="en-GB"/>
        </w:rPr>
        <w:t xml:space="preserve"> hours</w:t>
      </w:r>
      <w:r w:rsidR="004272C8" w:rsidRPr="003054CF">
        <w:rPr>
          <w:rFonts w:ascii="Times New Roman" w:eastAsia="Times New Roman" w:hAnsi="Times New Roman" w:cs="Times New Roman"/>
          <w:lang w:eastAsia="en-GB"/>
          <w:rPrChange w:id="469" w:author="Adrian Barnett" w:date="2019-11-02T14:00:00Z">
            <w:rPr>
              <w:rFonts w:ascii="Times New Roman" w:eastAsia="Times New Roman" w:hAnsi="Times New Roman" w:cs="Times New Roman"/>
              <w:lang w:eastAsia="en-GB"/>
            </w:rPr>
          </w:rPrChange>
        </w:rPr>
        <w:t xml:space="preserve">. </w:t>
      </w:r>
      <w:r w:rsidR="006E5C29" w:rsidRPr="003054CF">
        <w:rPr>
          <w:rFonts w:ascii="Times New Roman" w:eastAsia="Times New Roman" w:hAnsi="Times New Roman" w:cs="Times New Roman"/>
          <w:lang w:eastAsia="en-GB"/>
          <w:rPrChange w:id="470" w:author="Adrian Barnett" w:date="2019-11-02T14:00:00Z">
            <w:rPr>
              <w:rFonts w:ascii="Times New Roman" w:eastAsia="Times New Roman" w:hAnsi="Times New Roman" w:cs="Times New Roman"/>
              <w:lang w:eastAsia="en-GB"/>
            </w:rPr>
          </w:rPrChange>
        </w:rPr>
        <w:t xml:space="preserve">However, the </w:t>
      </w:r>
      <w:ins w:id="471" w:author="Adrian Barnett" w:date="2019-11-03T10:48:00Z">
        <w:r w:rsidR="00C22ED0">
          <w:rPr>
            <w:rFonts w:ascii="Times New Roman" w:eastAsia="Times New Roman" w:hAnsi="Times New Roman" w:cs="Times New Roman"/>
            <w:lang w:eastAsia="en-GB"/>
          </w:rPr>
          <w:t xml:space="preserve">lack of any </w:t>
        </w:r>
      </w:ins>
      <w:r w:rsidR="006E5C29" w:rsidRPr="00C22ED0">
        <w:rPr>
          <w:rFonts w:ascii="Times New Roman" w:eastAsia="Times New Roman" w:hAnsi="Times New Roman" w:cs="Times New Roman"/>
          <w:lang w:eastAsia="en-GB"/>
        </w:rPr>
        <w:t xml:space="preserve">trends over time </w:t>
      </w:r>
      <w:del w:id="472" w:author="Adrian Barnett" w:date="2019-11-03T10:49:00Z">
        <w:r w:rsidR="006E5C29" w:rsidRPr="00C22ED0" w:rsidDel="00C22ED0">
          <w:rPr>
            <w:rFonts w:ascii="Times New Roman" w:eastAsia="Times New Roman" w:hAnsi="Times New Roman" w:cs="Times New Roman"/>
            <w:lang w:eastAsia="en-GB"/>
          </w:rPr>
          <w:delText xml:space="preserve">were </w:delText>
        </w:r>
      </w:del>
      <w:ins w:id="473" w:author="Adrian Barnett" w:date="2019-11-03T10:49:00Z">
        <w:r w:rsidR="00C22ED0">
          <w:rPr>
            <w:rFonts w:ascii="Times New Roman" w:eastAsia="Times New Roman" w:hAnsi="Times New Roman" w:cs="Times New Roman"/>
            <w:lang w:eastAsia="en-GB"/>
          </w:rPr>
          <w:t>was</w:t>
        </w:r>
        <w:r w:rsidR="00C22ED0" w:rsidRPr="00C22ED0">
          <w:rPr>
            <w:rFonts w:ascii="Times New Roman" w:eastAsia="Times New Roman" w:hAnsi="Times New Roman" w:cs="Times New Roman"/>
            <w:lang w:eastAsia="en-GB"/>
          </w:rPr>
          <w:t xml:space="preserve"> </w:t>
        </w:r>
      </w:ins>
      <w:r w:rsidR="006E5C29" w:rsidRPr="00C22ED0">
        <w:rPr>
          <w:rFonts w:ascii="Times New Roman" w:eastAsia="Times New Roman" w:hAnsi="Times New Roman" w:cs="Times New Roman"/>
          <w:lang w:eastAsia="en-GB"/>
        </w:rPr>
        <w:t xml:space="preserve">remarkably consistent, indicating stable working patterns since 2012. </w:t>
      </w:r>
    </w:p>
    <w:p w14:paraId="5E9E9525" w14:textId="0A966754" w:rsidR="009712E6" w:rsidRPr="00F05C93" w:rsidRDefault="006E5C29" w:rsidP="008A6EF9">
      <w:pPr>
        <w:spacing w:after="120" w:line="360" w:lineRule="auto"/>
        <w:rPr>
          <w:rFonts w:ascii="Times New Roman" w:eastAsia="Times New Roman" w:hAnsi="Times New Roman" w:cs="Times New Roman"/>
          <w:lang w:eastAsia="en-GB"/>
        </w:rPr>
      </w:pPr>
      <w:r w:rsidRPr="00C22ED0">
        <w:rPr>
          <w:rFonts w:ascii="Times New Roman" w:eastAsia="Times New Roman" w:hAnsi="Times New Roman" w:cs="Times New Roman"/>
          <w:lang w:eastAsia="en-GB"/>
        </w:rPr>
        <w:t xml:space="preserve">The levels of out-of-hours work were </w:t>
      </w:r>
      <w:r w:rsidR="002F74BF" w:rsidRPr="00C22ED0">
        <w:rPr>
          <w:rFonts w:ascii="Times New Roman" w:eastAsia="Times New Roman" w:hAnsi="Times New Roman" w:cs="Times New Roman"/>
          <w:lang w:eastAsia="en-GB"/>
        </w:rPr>
        <w:t>high, with average probabilit</w:t>
      </w:r>
      <w:r w:rsidR="00F63EE5" w:rsidRPr="00C22ED0">
        <w:rPr>
          <w:rFonts w:ascii="Times New Roman" w:eastAsia="Times New Roman" w:hAnsi="Times New Roman" w:cs="Times New Roman"/>
          <w:lang w:eastAsia="en-GB"/>
        </w:rPr>
        <w:t>ies</w:t>
      </w:r>
      <w:r w:rsidR="002F74BF" w:rsidRPr="00C22ED0">
        <w:rPr>
          <w:rFonts w:ascii="Times New Roman" w:eastAsia="Times New Roman" w:hAnsi="Times New Roman" w:cs="Times New Roman"/>
          <w:lang w:eastAsia="en-GB"/>
        </w:rPr>
        <w:t xml:space="preserve"> of </w:t>
      </w:r>
      <w:ins w:id="474" w:author="Adrian Barnett" w:date="2019-11-03T10:49:00Z">
        <w:r w:rsidR="00C22ED0">
          <w:rPr>
            <w:rFonts w:ascii="Times New Roman" w:eastAsia="Times New Roman" w:hAnsi="Times New Roman" w:cs="Times New Roman"/>
            <w:lang w:eastAsia="en-GB"/>
          </w:rPr>
          <w:t>0.14 to</w:t>
        </w:r>
      </w:ins>
      <w:ins w:id="475" w:author="Adrian Barnett" w:date="2019-11-03T10:50:00Z">
        <w:r w:rsidR="00C22ED0">
          <w:rPr>
            <w:rFonts w:ascii="Times New Roman" w:eastAsia="Times New Roman" w:hAnsi="Times New Roman" w:cs="Times New Roman"/>
            <w:lang w:eastAsia="en-GB"/>
          </w:rPr>
          <w:t xml:space="preserve"> 0.18</w:t>
        </w:r>
      </w:ins>
      <w:ins w:id="476" w:author="Adrian Barnett" w:date="2019-11-03T10:49:00Z">
        <w:r w:rsidR="00C22ED0">
          <w:rPr>
            <w:rFonts w:ascii="Times New Roman" w:eastAsia="Times New Roman" w:hAnsi="Times New Roman" w:cs="Times New Roman"/>
            <w:lang w:eastAsia="en-GB"/>
          </w:rPr>
          <w:t xml:space="preserve"> </w:t>
        </w:r>
      </w:ins>
      <w:del w:id="477" w:author="Adrian Barnett" w:date="2019-11-03T10:49:00Z">
        <w:r w:rsidR="002F74BF" w:rsidRPr="00C22ED0" w:rsidDel="00C22ED0">
          <w:rPr>
            <w:rFonts w:ascii="Times New Roman" w:eastAsia="Times New Roman" w:hAnsi="Times New Roman" w:cs="Times New Roman"/>
            <w:lang w:eastAsia="en-GB"/>
          </w:rPr>
          <w:delText xml:space="preserve">over 1-in-7 </w:delText>
        </w:r>
      </w:del>
      <w:r w:rsidR="002F74BF" w:rsidRPr="00C22ED0">
        <w:rPr>
          <w:rFonts w:ascii="Times New Roman" w:eastAsia="Times New Roman" w:hAnsi="Times New Roman" w:cs="Times New Roman"/>
          <w:lang w:eastAsia="en-GB"/>
        </w:rPr>
        <w:t xml:space="preserve">for </w:t>
      </w:r>
      <w:r w:rsidR="00F63EE5" w:rsidRPr="00C22ED0">
        <w:rPr>
          <w:rFonts w:ascii="Times New Roman" w:eastAsia="Times New Roman" w:hAnsi="Times New Roman" w:cs="Times New Roman"/>
          <w:lang w:eastAsia="en-GB"/>
        </w:rPr>
        <w:t xml:space="preserve">work on </w:t>
      </w:r>
      <w:r w:rsidR="002F74BF" w:rsidRPr="00C22ED0">
        <w:rPr>
          <w:rFonts w:ascii="Times New Roman" w:eastAsia="Times New Roman" w:hAnsi="Times New Roman" w:cs="Times New Roman"/>
          <w:lang w:eastAsia="en-GB"/>
        </w:rPr>
        <w:t>the weekends and</w:t>
      </w:r>
      <w:ins w:id="478" w:author="Adrian Barnett" w:date="2019-11-03T10:49:00Z">
        <w:r w:rsidR="00C22ED0">
          <w:rPr>
            <w:rFonts w:ascii="Times New Roman" w:eastAsia="Times New Roman" w:hAnsi="Times New Roman" w:cs="Times New Roman"/>
            <w:lang w:eastAsia="en-GB"/>
          </w:rPr>
          <w:t xml:space="preserve"> 0.</w:t>
        </w:r>
      </w:ins>
      <w:ins w:id="479" w:author="Adrian Barnett" w:date="2019-11-03T10:50:00Z">
        <w:r w:rsidR="00C22ED0">
          <w:rPr>
            <w:rFonts w:ascii="Times New Roman" w:eastAsia="Times New Roman" w:hAnsi="Times New Roman" w:cs="Times New Roman"/>
            <w:lang w:eastAsia="en-GB"/>
          </w:rPr>
          <w:t>08</w:t>
        </w:r>
      </w:ins>
      <w:ins w:id="480" w:author="Adrian Barnett" w:date="2019-11-03T10:49:00Z">
        <w:r w:rsidR="00C22ED0">
          <w:rPr>
            <w:rFonts w:ascii="Times New Roman" w:eastAsia="Times New Roman" w:hAnsi="Times New Roman" w:cs="Times New Roman"/>
            <w:lang w:eastAsia="en-GB"/>
          </w:rPr>
          <w:t xml:space="preserve"> to 0.</w:t>
        </w:r>
      </w:ins>
      <w:ins w:id="481" w:author="Adrian Barnett" w:date="2019-11-03T10:50:00Z">
        <w:r w:rsidR="00C22ED0">
          <w:rPr>
            <w:rFonts w:ascii="Times New Roman" w:eastAsia="Times New Roman" w:hAnsi="Times New Roman" w:cs="Times New Roman"/>
            <w:lang w:eastAsia="en-GB"/>
          </w:rPr>
          <w:t>13</w:t>
        </w:r>
      </w:ins>
      <w:ins w:id="482" w:author="Adrian Barnett" w:date="2019-11-03T10:49:00Z">
        <w:r w:rsidR="00C22ED0">
          <w:rPr>
            <w:rFonts w:ascii="Times New Roman" w:eastAsia="Times New Roman" w:hAnsi="Times New Roman" w:cs="Times New Roman"/>
            <w:lang w:eastAsia="en-GB"/>
          </w:rPr>
          <w:t xml:space="preserve"> for holidays</w:t>
        </w:r>
      </w:ins>
      <w:del w:id="483" w:author="Adrian Barnett" w:date="2019-11-03T10:49:00Z">
        <w:r w:rsidR="002F74BF" w:rsidRPr="00C22ED0" w:rsidDel="00C22ED0">
          <w:rPr>
            <w:rFonts w:ascii="Times New Roman" w:eastAsia="Times New Roman" w:hAnsi="Times New Roman" w:cs="Times New Roman"/>
            <w:lang w:eastAsia="en-GB"/>
          </w:rPr>
          <w:delText xml:space="preserve"> over 1-in-3 for early mornings and late nights</w:delText>
        </w:r>
      </w:del>
      <w:r w:rsidR="002F74BF" w:rsidRPr="00C22ED0">
        <w:rPr>
          <w:rFonts w:ascii="Times New Roman" w:eastAsia="Times New Roman" w:hAnsi="Times New Roman" w:cs="Times New Roman"/>
          <w:lang w:eastAsia="en-GB"/>
        </w:rPr>
        <w:t>. Digital technology enables academic writi</w:t>
      </w:r>
      <w:r w:rsidR="00743EF5" w:rsidRPr="00C22ED0">
        <w:rPr>
          <w:rFonts w:ascii="Times New Roman" w:eastAsia="Times New Roman" w:hAnsi="Times New Roman" w:cs="Times New Roman"/>
          <w:lang w:eastAsia="en-GB"/>
        </w:rPr>
        <w:t>ng to happen anywhere, anytime</w:t>
      </w:r>
      <w:r w:rsidR="009712E6" w:rsidRPr="00C22ED0">
        <w:rPr>
          <w:rFonts w:ascii="Times New Roman" w:eastAsia="Times New Roman" w:hAnsi="Times New Roman" w:cs="Times New Roman"/>
          <w:lang w:eastAsia="en-GB"/>
        </w:rPr>
        <w:t>, meaning that work can easily invade leisure time</w:t>
      </w:r>
      <w:r w:rsidR="00743EF5" w:rsidRPr="00C22ED0">
        <w:rPr>
          <w:rFonts w:ascii="Times New Roman" w:eastAsia="Times New Roman" w:hAnsi="Times New Roman" w:cs="Times New Roman"/>
          <w:lang w:eastAsia="en-GB"/>
        </w:rPr>
        <w:t>.</w:t>
      </w:r>
      <w:r w:rsidR="009712E6" w:rsidRPr="00C22ED0">
        <w:rPr>
          <w:rFonts w:ascii="Times New Roman" w:eastAsia="Times New Roman" w:hAnsi="Times New Roman" w:cs="Times New Roman"/>
          <w:lang w:eastAsia="en-GB"/>
        </w:rPr>
        <w:t xml:space="preserve"> Th</w:t>
      </w:r>
      <w:r w:rsidR="004430F7" w:rsidRPr="00C22ED0">
        <w:rPr>
          <w:rFonts w:ascii="Times New Roman" w:eastAsia="Times New Roman" w:hAnsi="Times New Roman" w:cs="Times New Roman"/>
          <w:lang w:eastAsia="en-GB"/>
        </w:rPr>
        <w:t>e</w:t>
      </w:r>
      <w:r w:rsidR="009712E6" w:rsidRPr="00C22ED0">
        <w:rPr>
          <w:rFonts w:ascii="Times New Roman" w:eastAsia="Times New Roman" w:hAnsi="Times New Roman" w:cs="Times New Roman"/>
          <w:lang w:eastAsia="en-GB"/>
        </w:rPr>
        <w:t xml:space="preserve"> </w:t>
      </w:r>
      <w:r w:rsidR="004430F7" w:rsidRPr="00C22ED0">
        <w:rPr>
          <w:rFonts w:ascii="Times New Roman" w:eastAsia="Times New Roman" w:hAnsi="Times New Roman" w:cs="Times New Roman"/>
          <w:lang w:eastAsia="en-GB"/>
        </w:rPr>
        <w:t>constant</w:t>
      </w:r>
      <w:r w:rsidR="009712E6" w:rsidRPr="00C22ED0">
        <w:rPr>
          <w:rFonts w:ascii="Times New Roman" w:eastAsia="Times New Roman" w:hAnsi="Times New Roman" w:cs="Times New Roman"/>
          <w:lang w:eastAsia="en-GB"/>
        </w:rPr>
        <w:t xml:space="preserve"> </w:t>
      </w:r>
      <w:r w:rsidR="004430F7" w:rsidRPr="00C22ED0">
        <w:rPr>
          <w:rFonts w:ascii="Times New Roman" w:eastAsia="Times New Roman" w:hAnsi="Times New Roman" w:cs="Times New Roman"/>
          <w:lang w:eastAsia="en-GB"/>
        </w:rPr>
        <w:t>ability to work</w:t>
      </w:r>
      <w:r w:rsidR="009712E6" w:rsidRPr="00C22ED0">
        <w:rPr>
          <w:rFonts w:ascii="Times New Roman" w:eastAsia="Times New Roman" w:hAnsi="Times New Roman" w:cs="Times New Roman"/>
          <w:lang w:eastAsia="en-GB"/>
        </w:rPr>
        <w:t xml:space="preserve"> may be contributing to</w:t>
      </w:r>
      <w:r w:rsidR="004430F7" w:rsidRPr="00C22ED0">
        <w:rPr>
          <w:rFonts w:ascii="Times New Roman" w:eastAsia="Times New Roman" w:hAnsi="Times New Roman" w:cs="Times New Roman"/>
          <w:lang w:eastAsia="en-GB"/>
        </w:rPr>
        <w:t xml:space="preserve"> </w:t>
      </w:r>
      <w:r w:rsidR="009712E6" w:rsidRPr="00C22ED0">
        <w:rPr>
          <w:rFonts w:ascii="Times New Roman" w:eastAsia="Times New Roman" w:hAnsi="Times New Roman" w:cs="Times New Roman"/>
          <w:lang w:eastAsia="en-GB"/>
        </w:rPr>
        <w:t>burn-out</w:t>
      </w:r>
      <w:ins w:id="484" w:author="Adrian Barnett" w:date="2019-11-02T21:27:00Z">
        <w:r w:rsidR="00F05C93">
          <w:rPr>
            <w:rFonts w:ascii="Times New Roman" w:eastAsia="Times New Roman" w:hAnsi="Times New Roman" w:cs="Times New Roman"/>
            <w:lang w:eastAsia="en-GB"/>
          </w:rPr>
          <w:t xml:space="preserve"> (19)</w:t>
        </w:r>
      </w:ins>
      <w:r w:rsidR="009712E6" w:rsidRPr="00F05C93">
        <w:rPr>
          <w:rFonts w:ascii="Times New Roman" w:eastAsia="Times New Roman" w:hAnsi="Times New Roman" w:cs="Times New Roman"/>
          <w:lang w:eastAsia="en-GB"/>
        </w:rPr>
        <w:t xml:space="preserve">. </w:t>
      </w:r>
    </w:p>
    <w:p w14:paraId="377EA029" w14:textId="3EB37AA0" w:rsidR="009712E6" w:rsidRPr="00C22ED0" w:rsidRDefault="0083660D" w:rsidP="008A6EF9">
      <w:pPr>
        <w:spacing w:after="120" w:line="360" w:lineRule="auto"/>
        <w:rPr>
          <w:rFonts w:ascii="Times New Roman" w:eastAsia="Times New Roman" w:hAnsi="Times New Roman" w:cs="Times New Roman"/>
          <w:lang w:eastAsia="en-GB"/>
        </w:rPr>
      </w:pPr>
      <w:r w:rsidRPr="003A0FB2">
        <w:rPr>
          <w:rFonts w:ascii="Times New Roman" w:eastAsia="Times New Roman" w:hAnsi="Times New Roman" w:cs="Times New Roman"/>
          <w:lang w:eastAsia="en-GB"/>
        </w:rPr>
        <w:t xml:space="preserve">A positive side to being able to work at home is that </w:t>
      </w:r>
      <w:r w:rsidR="00F06DFA" w:rsidRPr="003A0FB2">
        <w:rPr>
          <w:rFonts w:ascii="Times New Roman" w:eastAsia="Times New Roman" w:hAnsi="Times New Roman" w:cs="Times New Roman"/>
          <w:lang w:eastAsia="en-GB"/>
        </w:rPr>
        <w:t>researchers</w:t>
      </w:r>
      <w:r w:rsidR="009712E6" w:rsidRPr="003A0FB2">
        <w:rPr>
          <w:rFonts w:ascii="Times New Roman" w:eastAsia="Times New Roman" w:hAnsi="Times New Roman" w:cs="Times New Roman"/>
          <w:lang w:eastAsia="en-GB"/>
        </w:rPr>
        <w:t xml:space="preserve"> may be time shifting </w:t>
      </w:r>
      <w:r w:rsidR="004430F7" w:rsidRPr="002E0AF3">
        <w:rPr>
          <w:rFonts w:ascii="Times New Roman" w:eastAsia="Times New Roman" w:hAnsi="Times New Roman" w:cs="Times New Roman"/>
          <w:lang w:eastAsia="en-GB"/>
        </w:rPr>
        <w:t xml:space="preserve">important </w:t>
      </w:r>
      <w:r w:rsidR="009712E6" w:rsidRPr="002E0AF3">
        <w:rPr>
          <w:rFonts w:ascii="Times New Roman" w:eastAsia="Times New Roman" w:hAnsi="Times New Roman" w:cs="Times New Roman"/>
          <w:lang w:eastAsia="en-GB"/>
        </w:rPr>
        <w:t xml:space="preserve">tasks to quieter times and spaces, away from </w:t>
      </w:r>
      <w:r w:rsidR="004430F7" w:rsidRPr="002E0AF3">
        <w:rPr>
          <w:rFonts w:ascii="Times New Roman" w:eastAsia="Times New Roman" w:hAnsi="Times New Roman" w:cs="Times New Roman"/>
          <w:lang w:eastAsia="en-GB"/>
        </w:rPr>
        <w:t>their</w:t>
      </w:r>
      <w:r w:rsidR="009712E6" w:rsidRPr="002E0AF3">
        <w:rPr>
          <w:rFonts w:ascii="Times New Roman" w:eastAsia="Times New Roman" w:hAnsi="Times New Roman" w:cs="Times New Roman"/>
          <w:lang w:eastAsia="en-GB"/>
        </w:rPr>
        <w:t xml:space="preserve"> noisy office</w:t>
      </w:r>
      <w:r w:rsidR="007057AA" w:rsidRPr="002E0AF3">
        <w:rPr>
          <w:rFonts w:ascii="Times New Roman" w:eastAsia="Times New Roman" w:hAnsi="Times New Roman" w:cs="Times New Roman"/>
          <w:lang w:eastAsia="en-GB"/>
        </w:rPr>
        <w:t xml:space="preserve">, as a recent study of academic work suggests </w:t>
      </w:r>
      <w:r w:rsidR="00755B52" w:rsidRPr="003054CF">
        <w:rPr>
          <w:rFonts w:ascii="Times New Roman" w:hAnsi="Times New Roman" w:cs="Times New Roman"/>
          <w:rPrChange w:id="485" w:author="Adrian Barnett" w:date="2019-11-02T14:00:00Z">
            <w:rPr>
              <w:rFonts w:ascii="Times New Roman" w:hAnsi="Times New Roman" w:cs="Times New Roman"/>
            </w:rPr>
          </w:rPrChange>
        </w:rPr>
        <w:t>(</w:t>
      </w:r>
      <w:ins w:id="486" w:author="Adrian Barnett" w:date="2019-11-02T21:28:00Z">
        <w:r w:rsidR="00F05C93">
          <w:rPr>
            <w:rFonts w:ascii="Times New Roman" w:hAnsi="Times New Roman" w:cs="Times New Roman"/>
          </w:rPr>
          <w:t>20</w:t>
        </w:r>
      </w:ins>
      <w:del w:id="487" w:author="Adrian Barnett" w:date="2019-11-02T21:28:00Z">
        <w:r w:rsidR="00ED6AB0" w:rsidRPr="00F05C93" w:rsidDel="00F05C93">
          <w:rPr>
            <w:rFonts w:ascii="Times New Roman" w:hAnsi="Times New Roman" w:cs="Times New Roman"/>
          </w:rPr>
          <w:delText>9</w:delText>
        </w:r>
      </w:del>
      <w:r w:rsidR="00755B52" w:rsidRPr="00F05C93">
        <w:rPr>
          <w:rFonts w:ascii="Times New Roman" w:hAnsi="Times New Roman" w:cs="Times New Roman"/>
        </w:rPr>
        <w:t>)</w:t>
      </w:r>
      <w:r w:rsidR="00A425FD" w:rsidRPr="00F05C93">
        <w:rPr>
          <w:rFonts w:ascii="Times New Roman" w:eastAsia="Times New Roman" w:hAnsi="Times New Roman" w:cs="Times New Roman"/>
          <w:lang w:eastAsia="en-GB"/>
        </w:rPr>
        <w:t>.</w:t>
      </w:r>
      <w:r w:rsidR="007057AA" w:rsidRPr="00F05C93">
        <w:rPr>
          <w:rFonts w:ascii="Times New Roman" w:eastAsia="Times New Roman" w:hAnsi="Times New Roman" w:cs="Times New Roman"/>
          <w:lang w:eastAsia="en-GB"/>
        </w:rPr>
        <w:t xml:space="preserve"> </w:t>
      </w:r>
      <w:r w:rsidR="009712E6" w:rsidRPr="00F05C93">
        <w:rPr>
          <w:rFonts w:ascii="Times New Roman" w:eastAsia="Times New Roman" w:hAnsi="Times New Roman" w:cs="Times New Roman"/>
          <w:lang w:eastAsia="en-GB"/>
        </w:rPr>
        <w:t>The creative work of writing a paper may be easier to do on the weekend</w:t>
      </w:r>
      <w:del w:id="488" w:author="Adrian Barnett" w:date="2019-11-03T14:45:00Z">
        <w:r w:rsidR="009712E6" w:rsidRPr="00F05C93" w:rsidDel="00E22972">
          <w:rPr>
            <w:rFonts w:ascii="Times New Roman" w:eastAsia="Times New Roman" w:hAnsi="Times New Roman" w:cs="Times New Roman"/>
            <w:lang w:eastAsia="en-GB"/>
          </w:rPr>
          <w:delText>,</w:delText>
        </w:r>
      </w:del>
      <w:r w:rsidR="009712E6" w:rsidRPr="00F05C93">
        <w:rPr>
          <w:rFonts w:ascii="Times New Roman" w:eastAsia="Times New Roman" w:hAnsi="Times New Roman" w:cs="Times New Roman"/>
          <w:lang w:eastAsia="en-GB"/>
        </w:rPr>
        <w:t xml:space="preserve"> and may be someth</w:t>
      </w:r>
      <w:r w:rsidR="009712E6" w:rsidRPr="00C22ED0">
        <w:rPr>
          <w:rFonts w:ascii="Times New Roman" w:eastAsia="Times New Roman" w:hAnsi="Times New Roman" w:cs="Times New Roman"/>
          <w:lang w:eastAsia="en-GB"/>
        </w:rPr>
        <w:t>ing that many researchers enjoy.</w:t>
      </w:r>
      <w:ins w:id="489" w:author="Adrian Barnett" w:date="2019-11-03T10:51:00Z">
        <w:r w:rsidR="00C22ED0">
          <w:rPr>
            <w:rFonts w:ascii="Times New Roman" w:eastAsia="Times New Roman" w:hAnsi="Times New Roman" w:cs="Times New Roman"/>
            <w:lang w:eastAsia="en-GB"/>
          </w:rPr>
          <w:t xml:space="preserve"> </w:t>
        </w:r>
      </w:ins>
      <w:ins w:id="490" w:author="Adrian Barnett" w:date="2019-11-03T10:52:00Z">
        <w:r w:rsidR="00C22ED0" w:rsidRPr="00C22ED0">
          <w:rPr>
            <w:rFonts w:ascii="Times New Roman" w:eastAsia="Times New Roman" w:hAnsi="Times New Roman" w:cs="Times New Roman"/>
            <w:lang w:eastAsia="en-GB"/>
          </w:rPr>
          <w:t>A recent study found doctors in Germany often did continuing medical education on weekends, early mornings and late nights (</w:t>
        </w:r>
        <w:r w:rsidR="00C22ED0">
          <w:rPr>
            <w:rFonts w:ascii="Times New Roman" w:eastAsia="Times New Roman" w:hAnsi="Times New Roman" w:cs="Times New Roman"/>
            <w:lang w:eastAsia="en-GB"/>
          </w:rPr>
          <w:t>21</w:t>
        </w:r>
        <w:r w:rsidR="00C22ED0" w:rsidRPr="00C22ED0">
          <w:rPr>
            <w:rFonts w:ascii="Times New Roman" w:eastAsia="Times New Roman" w:hAnsi="Times New Roman" w:cs="Times New Roman"/>
            <w:lang w:eastAsia="en-GB"/>
          </w:rPr>
          <w:t>)</w:t>
        </w:r>
        <w:r w:rsidR="00C22ED0">
          <w:rPr>
            <w:rFonts w:ascii="Times New Roman" w:eastAsia="Times New Roman" w:hAnsi="Times New Roman" w:cs="Times New Roman"/>
            <w:lang w:eastAsia="en-GB"/>
          </w:rPr>
          <w:t>.</w:t>
        </w:r>
      </w:ins>
    </w:p>
    <w:p w14:paraId="49D4E210" w14:textId="5E9B7B16" w:rsidR="007057AA" w:rsidRPr="003A0FB2" w:rsidDel="00F05C93" w:rsidRDefault="007057AA" w:rsidP="008A6EF9">
      <w:pPr>
        <w:spacing w:after="120" w:line="360" w:lineRule="auto"/>
        <w:rPr>
          <w:del w:id="491" w:author="Adrian Barnett" w:date="2019-11-02T21:26:00Z"/>
          <w:rFonts w:ascii="Times New Roman" w:eastAsia="Times New Roman" w:hAnsi="Times New Roman" w:cs="Times New Roman"/>
          <w:i/>
          <w:lang w:eastAsia="en-GB"/>
        </w:rPr>
      </w:pPr>
    </w:p>
    <w:p w14:paraId="128427A7" w14:textId="16049BAC" w:rsidR="00F63EE5" w:rsidRPr="002E0AF3" w:rsidRDefault="00F63EE5" w:rsidP="008A6EF9">
      <w:pPr>
        <w:spacing w:after="120" w:line="360" w:lineRule="auto"/>
        <w:rPr>
          <w:rFonts w:ascii="Times New Roman" w:eastAsia="Times New Roman" w:hAnsi="Times New Roman" w:cs="Times New Roman"/>
          <w:i/>
          <w:lang w:eastAsia="en-GB"/>
        </w:rPr>
      </w:pPr>
      <w:r w:rsidRPr="002E0AF3">
        <w:rPr>
          <w:rFonts w:ascii="Times New Roman" w:eastAsia="Times New Roman" w:hAnsi="Times New Roman" w:cs="Times New Roman"/>
          <w:i/>
          <w:lang w:eastAsia="en-GB"/>
        </w:rPr>
        <w:t>Differences between countries</w:t>
      </w:r>
    </w:p>
    <w:p w14:paraId="74CEEE3A" w14:textId="093A5CB0" w:rsidR="00634022" w:rsidRPr="00395783" w:rsidRDefault="006E5C29" w:rsidP="008A6EF9">
      <w:pPr>
        <w:spacing w:after="120" w:line="360" w:lineRule="auto"/>
        <w:rPr>
          <w:rFonts w:ascii="Times New Roman" w:eastAsia="Times New Roman" w:hAnsi="Times New Roman" w:cs="Times New Roman"/>
          <w:lang w:eastAsia="en-GB"/>
        </w:rPr>
      </w:pPr>
      <w:r w:rsidRPr="00E22972">
        <w:rPr>
          <w:rFonts w:ascii="Times New Roman" w:eastAsia="Times New Roman" w:hAnsi="Times New Roman" w:cs="Times New Roman"/>
          <w:lang w:eastAsia="en-GB"/>
        </w:rPr>
        <w:t>There were large and interesting differences between countries</w:t>
      </w:r>
      <w:r w:rsidR="004430F7" w:rsidRPr="00E22972">
        <w:rPr>
          <w:rFonts w:ascii="Times New Roman" w:eastAsia="Times New Roman" w:hAnsi="Times New Roman" w:cs="Times New Roman"/>
          <w:lang w:eastAsia="en-GB"/>
        </w:rPr>
        <w:t xml:space="preserve"> (Figure</w:t>
      </w:r>
      <w:ins w:id="492" w:author="Adrian Barnett" w:date="2019-11-03T10:54:00Z">
        <w:r w:rsidR="00395783">
          <w:rPr>
            <w:rFonts w:ascii="Times New Roman" w:eastAsia="Times New Roman" w:hAnsi="Times New Roman" w:cs="Times New Roman"/>
            <w:lang w:eastAsia="en-GB"/>
          </w:rPr>
          <w:t>s</w:t>
        </w:r>
      </w:ins>
      <w:r w:rsidR="004430F7" w:rsidRPr="00395783">
        <w:rPr>
          <w:rFonts w:ascii="Times New Roman" w:eastAsia="Times New Roman" w:hAnsi="Times New Roman" w:cs="Times New Roman"/>
          <w:lang w:eastAsia="en-GB"/>
        </w:rPr>
        <w:t> </w:t>
      </w:r>
      <w:del w:id="493" w:author="Adrian Barnett" w:date="2019-11-03T14:46:00Z">
        <w:r w:rsidR="004430F7" w:rsidRPr="00395783" w:rsidDel="00E22972">
          <w:rPr>
            <w:rFonts w:ascii="Times New Roman" w:eastAsia="Times New Roman" w:hAnsi="Times New Roman" w:cs="Times New Roman"/>
            <w:lang w:eastAsia="en-GB"/>
          </w:rPr>
          <w:delText>3</w:delText>
        </w:r>
      </w:del>
      <w:ins w:id="494" w:author="Adrian Barnett" w:date="2019-11-03T14:46:00Z">
        <w:r w:rsidR="00E22972">
          <w:rPr>
            <w:rFonts w:ascii="Times New Roman" w:eastAsia="Times New Roman" w:hAnsi="Times New Roman" w:cs="Times New Roman"/>
            <w:lang w:eastAsia="en-GB"/>
          </w:rPr>
          <w:t>1, 2 and 4</w:t>
        </w:r>
      </w:ins>
      <w:r w:rsidR="004430F7" w:rsidRPr="00395783">
        <w:rPr>
          <w:rFonts w:ascii="Times New Roman" w:eastAsia="Times New Roman" w:hAnsi="Times New Roman" w:cs="Times New Roman"/>
          <w:lang w:eastAsia="en-GB"/>
        </w:rPr>
        <w:t>)</w:t>
      </w:r>
      <w:r w:rsidRPr="00395783">
        <w:rPr>
          <w:rFonts w:ascii="Times New Roman" w:eastAsia="Times New Roman" w:hAnsi="Times New Roman" w:cs="Times New Roman"/>
          <w:lang w:eastAsia="en-GB"/>
        </w:rPr>
        <w:t>.</w:t>
      </w:r>
      <w:r w:rsidR="002F74BF" w:rsidRPr="00395783">
        <w:rPr>
          <w:rFonts w:ascii="Times New Roman" w:eastAsia="Times New Roman" w:hAnsi="Times New Roman" w:cs="Times New Roman"/>
          <w:lang w:eastAsia="en-GB"/>
        </w:rPr>
        <w:t xml:space="preserve"> The country you live in is the strongest predictor of whether you will work </w:t>
      </w:r>
      <w:r w:rsidR="00D45754" w:rsidRPr="00395783">
        <w:rPr>
          <w:rFonts w:ascii="Times New Roman" w:eastAsia="Times New Roman" w:hAnsi="Times New Roman" w:cs="Times New Roman"/>
          <w:lang w:eastAsia="en-GB"/>
        </w:rPr>
        <w:t>out-of-hours</w:t>
      </w:r>
      <w:r w:rsidR="002F74BF" w:rsidRPr="00395783">
        <w:rPr>
          <w:rFonts w:ascii="Times New Roman" w:eastAsia="Times New Roman" w:hAnsi="Times New Roman" w:cs="Times New Roman"/>
          <w:lang w:eastAsia="en-GB"/>
        </w:rPr>
        <w:t xml:space="preserve">, suggesting a </w:t>
      </w:r>
      <w:r w:rsidR="004430F7" w:rsidRPr="00395783">
        <w:rPr>
          <w:rFonts w:ascii="Times New Roman" w:eastAsia="Times New Roman" w:hAnsi="Times New Roman" w:cs="Times New Roman"/>
          <w:lang w:eastAsia="en-GB"/>
        </w:rPr>
        <w:t>“</w:t>
      </w:r>
      <w:r w:rsidR="002F74BF" w:rsidRPr="00395783">
        <w:rPr>
          <w:rFonts w:ascii="Times New Roman" w:eastAsia="Times New Roman" w:hAnsi="Times New Roman" w:cs="Times New Roman"/>
          <w:lang w:eastAsia="en-GB"/>
        </w:rPr>
        <w:t xml:space="preserve">culture </w:t>
      </w:r>
      <w:r w:rsidR="002F74BF" w:rsidRPr="00395783">
        <w:rPr>
          <w:rFonts w:ascii="Times New Roman" w:eastAsia="Times New Roman" w:hAnsi="Times New Roman" w:cs="Times New Roman"/>
          <w:lang w:eastAsia="en-GB"/>
        </w:rPr>
        <w:lastRenderedPageBreak/>
        <w:t>of overwork</w:t>
      </w:r>
      <w:r w:rsidR="004430F7" w:rsidRPr="00395783">
        <w:rPr>
          <w:rFonts w:ascii="Times New Roman" w:eastAsia="Times New Roman" w:hAnsi="Times New Roman" w:cs="Times New Roman"/>
          <w:lang w:eastAsia="en-GB"/>
        </w:rPr>
        <w:t>”</w:t>
      </w:r>
      <w:r w:rsidR="002F74BF" w:rsidRPr="00395783">
        <w:rPr>
          <w:rFonts w:ascii="Times New Roman" w:eastAsia="Times New Roman" w:hAnsi="Times New Roman" w:cs="Times New Roman"/>
          <w:lang w:eastAsia="en-GB"/>
        </w:rPr>
        <w:t xml:space="preserve"> is a literal thing, not just a figure of speech.</w:t>
      </w:r>
      <w:r w:rsidR="004430F7" w:rsidRPr="00395783">
        <w:rPr>
          <w:rFonts w:ascii="Times New Roman" w:eastAsia="Times New Roman" w:hAnsi="Times New Roman" w:cs="Times New Roman"/>
          <w:lang w:eastAsia="en-GB"/>
        </w:rPr>
        <w:t xml:space="preserve"> </w:t>
      </w:r>
      <w:r w:rsidR="00FD1C78" w:rsidRPr="00395783">
        <w:rPr>
          <w:rFonts w:ascii="Times New Roman" w:eastAsia="Times New Roman" w:hAnsi="Times New Roman" w:cs="Times New Roman"/>
          <w:lang w:eastAsia="en-GB"/>
        </w:rPr>
        <w:t xml:space="preserve">Countries known to have family friendly working conditions and </w:t>
      </w:r>
      <w:r w:rsidR="00550174" w:rsidRPr="003A0FB2">
        <w:rPr>
          <w:rFonts w:ascii="Times New Roman" w:eastAsia="Times New Roman" w:hAnsi="Times New Roman" w:cs="Times New Roman"/>
          <w:lang w:eastAsia="en-GB"/>
        </w:rPr>
        <w:t xml:space="preserve">unionised academic workforces </w:t>
      </w:r>
      <w:r w:rsidR="004430F7" w:rsidRPr="003A0FB2">
        <w:rPr>
          <w:rFonts w:ascii="Times New Roman" w:eastAsia="Times New Roman" w:hAnsi="Times New Roman" w:cs="Times New Roman"/>
          <w:lang w:eastAsia="en-GB"/>
        </w:rPr>
        <w:t>were</w:t>
      </w:r>
      <w:r w:rsidR="00550174" w:rsidRPr="003A0FB2">
        <w:rPr>
          <w:rFonts w:ascii="Times New Roman" w:eastAsia="Times New Roman" w:hAnsi="Times New Roman" w:cs="Times New Roman"/>
          <w:lang w:eastAsia="en-GB"/>
        </w:rPr>
        <w:t xml:space="preserve"> </w:t>
      </w:r>
      <w:r w:rsidR="004430F7" w:rsidRPr="002E0AF3">
        <w:rPr>
          <w:rFonts w:ascii="Times New Roman" w:eastAsia="Times New Roman" w:hAnsi="Times New Roman" w:cs="Times New Roman"/>
          <w:lang w:eastAsia="en-GB"/>
        </w:rPr>
        <w:t xml:space="preserve">less </w:t>
      </w:r>
      <w:r w:rsidR="00550174" w:rsidRPr="002E0AF3">
        <w:rPr>
          <w:rFonts w:ascii="Times New Roman" w:eastAsia="Times New Roman" w:hAnsi="Times New Roman" w:cs="Times New Roman"/>
          <w:lang w:eastAsia="en-GB"/>
        </w:rPr>
        <w:t xml:space="preserve">likely to work </w:t>
      </w:r>
      <w:r w:rsidR="00D45754" w:rsidRPr="002E0AF3">
        <w:rPr>
          <w:rFonts w:ascii="Times New Roman" w:eastAsia="Times New Roman" w:hAnsi="Times New Roman" w:cs="Times New Roman"/>
          <w:lang w:eastAsia="en-GB"/>
        </w:rPr>
        <w:t>out-of-hours</w:t>
      </w:r>
      <w:r w:rsidR="00550174" w:rsidRPr="002E0AF3">
        <w:rPr>
          <w:rFonts w:ascii="Times New Roman" w:eastAsia="Times New Roman" w:hAnsi="Times New Roman" w:cs="Times New Roman"/>
          <w:lang w:eastAsia="en-GB"/>
        </w:rPr>
        <w:t>.</w:t>
      </w:r>
      <w:r w:rsidR="004430F7" w:rsidRPr="002E0AF3">
        <w:rPr>
          <w:rFonts w:ascii="Times New Roman" w:eastAsia="Times New Roman" w:hAnsi="Times New Roman" w:cs="Times New Roman"/>
          <w:lang w:eastAsia="en-GB"/>
        </w:rPr>
        <w:t xml:space="preserve"> China was a clear outlier in terms of </w:t>
      </w:r>
      <w:del w:id="495" w:author="Adrian Barnett" w:date="2019-11-03T14:46:00Z">
        <w:r w:rsidR="00D45754" w:rsidRPr="002E0AF3" w:rsidDel="00E22972">
          <w:rPr>
            <w:rFonts w:ascii="Times New Roman" w:eastAsia="Times New Roman" w:hAnsi="Times New Roman" w:cs="Times New Roman"/>
            <w:lang w:eastAsia="en-GB"/>
          </w:rPr>
          <w:delText>out-of-hours</w:delText>
        </w:r>
        <w:r w:rsidR="004430F7" w:rsidRPr="002E0AF3" w:rsidDel="00E22972">
          <w:rPr>
            <w:rFonts w:ascii="Times New Roman" w:eastAsia="Times New Roman" w:hAnsi="Times New Roman" w:cs="Times New Roman"/>
            <w:lang w:eastAsia="en-GB"/>
          </w:rPr>
          <w:delText xml:space="preserve"> work</w:delText>
        </w:r>
      </w:del>
      <w:ins w:id="496" w:author="Adrian Barnett" w:date="2019-11-03T14:46:00Z">
        <w:r w:rsidR="00E22972">
          <w:rPr>
            <w:rFonts w:ascii="Times New Roman" w:eastAsia="Times New Roman" w:hAnsi="Times New Roman" w:cs="Times New Roman"/>
            <w:lang w:eastAsia="en-GB"/>
          </w:rPr>
          <w:t xml:space="preserve">weekends and late </w:t>
        </w:r>
        <w:proofErr w:type="gramStart"/>
        <w:r w:rsidR="00E22972">
          <w:rPr>
            <w:rFonts w:ascii="Times New Roman" w:eastAsia="Times New Roman" w:hAnsi="Times New Roman" w:cs="Times New Roman"/>
            <w:lang w:eastAsia="en-GB"/>
          </w:rPr>
          <w:t>nights</w:t>
        </w:r>
      </w:ins>
      <w:r w:rsidR="004430F7" w:rsidRPr="002E0AF3">
        <w:rPr>
          <w:rFonts w:ascii="Times New Roman" w:eastAsia="Times New Roman" w:hAnsi="Times New Roman" w:cs="Times New Roman"/>
          <w:lang w:eastAsia="en-GB"/>
        </w:rPr>
        <w:t>, and</w:t>
      </w:r>
      <w:proofErr w:type="gramEnd"/>
      <w:r w:rsidR="004430F7" w:rsidRPr="002E0AF3">
        <w:rPr>
          <w:rFonts w:ascii="Times New Roman" w:eastAsia="Times New Roman" w:hAnsi="Times New Roman" w:cs="Times New Roman"/>
          <w:lang w:eastAsia="en-GB"/>
        </w:rPr>
        <w:t xml:space="preserve"> is known to have a hard working </w:t>
      </w:r>
      <w:r w:rsidR="007057AA" w:rsidRPr="00E22972">
        <w:rPr>
          <w:rFonts w:ascii="Times New Roman" w:eastAsia="Times New Roman" w:hAnsi="Times New Roman" w:cs="Times New Roman"/>
          <w:lang w:eastAsia="en-GB"/>
        </w:rPr>
        <w:t xml:space="preserve">academic </w:t>
      </w:r>
      <w:r w:rsidR="004430F7" w:rsidRPr="00E22972">
        <w:rPr>
          <w:rFonts w:ascii="Times New Roman" w:eastAsia="Times New Roman" w:hAnsi="Times New Roman" w:cs="Times New Roman"/>
          <w:lang w:eastAsia="en-GB"/>
        </w:rPr>
        <w:t>culture</w:t>
      </w:r>
      <w:r w:rsidR="007057AA" w:rsidRPr="00E22972">
        <w:rPr>
          <w:rFonts w:ascii="Times New Roman" w:eastAsia="Times New Roman" w:hAnsi="Times New Roman" w:cs="Times New Roman"/>
          <w:lang w:eastAsia="en-GB"/>
        </w:rPr>
        <w:t xml:space="preserve"> </w:t>
      </w:r>
      <w:r w:rsidR="00755B52" w:rsidRPr="00E22972">
        <w:rPr>
          <w:rFonts w:ascii="Times New Roman" w:hAnsi="Times New Roman" w:cs="Times New Roman"/>
        </w:rPr>
        <w:t>(</w:t>
      </w:r>
      <w:ins w:id="497" w:author="Adrian Barnett" w:date="2019-11-03T10:54:00Z">
        <w:r w:rsidR="00395783">
          <w:rPr>
            <w:rFonts w:ascii="Times New Roman" w:hAnsi="Times New Roman" w:cs="Times New Roman"/>
          </w:rPr>
          <w:t>22</w:t>
        </w:r>
      </w:ins>
      <w:del w:id="498" w:author="Adrian Barnett" w:date="2019-11-03T10:54:00Z">
        <w:r w:rsidR="00755B52" w:rsidRPr="00395783" w:rsidDel="00395783">
          <w:rPr>
            <w:rFonts w:ascii="Times New Roman" w:hAnsi="Times New Roman" w:cs="Times New Roman"/>
          </w:rPr>
          <w:delText>1</w:delText>
        </w:r>
        <w:r w:rsidR="00834005" w:rsidRPr="00395783" w:rsidDel="00395783">
          <w:rPr>
            <w:rFonts w:ascii="Times New Roman" w:hAnsi="Times New Roman" w:cs="Times New Roman"/>
          </w:rPr>
          <w:delText>0</w:delText>
        </w:r>
      </w:del>
      <w:r w:rsidR="00755B52" w:rsidRPr="00395783">
        <w:rPr>
          <w:rFonts w:ascii="Times New Roman" w:hAnsi="Times New Roman" w:cs="Times New Roman"/>
        </w:rPr>
        <w:t>)</w:t>
      </w:r>
      <w:r w:rsidR="004430F7" w:rsidRPr="00395783">
        <w:rPr>
          <w:rFonts w:ascii="Times New Roman" w:eastAsia="Times New Roman" w:hAnsi="Times New Roman" w:cs="Times New Roman"/>
          <w:lang w:eastAsia="en-GB"/>
        </w:rPr>
        <w:t xml:space="preserve">. </w:t>
      </w:r>
      <w:r w:rsidR="00634022" w:rsidRPr="00395783">
        <w:rPr>
          <w:rFonts w:ascii="Times New Roman" w:eastAsia="Times New Roman" w:hAnsi="Times New Roman" w:cs="Times New Roman"/>
          <w:lang w:eastAsia="en-GB"/>
        </w:rPr>
        <w:t>There are clear incentives</w:t>
      </w:r>
      <w:r w:rsidR="00D45754" w:rsidRPr="00395783">
        <w:rPr>
          <w:rFonts w:ascii="Times New Roman" w:eastAsia="Times New Roman" w:hAnsi="Times New Roman" w:cs="Times New Roman"/>
          <w:lang w:eastAsia="en-GB"/>
        </w:rPr>
        <w:t xml:space="preserve"> for researchers</w:t>
      </w:r>
      <w:r w:rsidR="00634022" w:rsidRPr="003A0FB2">
        <w:rPr>
          <w:rFonts w:ascii="Times New Roman" w:eastAsia="Times New Roman" w:hAnsi="Times New Roman" w:cs="Times New Roman"/>
          <w:lang w:eastAsia="en-GB"/>
        </w:rPr>
        <w:t xml:space="preserve"> to “publish or perish” in China, as </w:t>
      </w:r>
      <w:r w:rsidR="00D45754" w:rsidRPr="003A0FB2">
        <w:rPr>
          <w:rFonts w:ascii="Times New Roman" w:eastAsia="Times New Roman" w:hAnsi="Times New Roman" w:cs="Times New Roman"/>
          <w:lang w:eastAsia="en-GB"/>
        </w:rPr>
        <w:t>hiring and promotion is</w:t>
      </w:r>
      <w:r w:rsidR="00634022" w:rsidRPr="003A0FB2">
        <w:rPr>
          <w:rFonts w:ascii="Times New Roman" w:eastAsia="Times New Roman" w:hAnsi="Times New Roman" w:cs="Times New Roman"/>
          <w:lang w:eastAsia="en-GB"/>
        </w:rPr>
        <w:t xml:space="preserve"> based on </w:t>
      </w:r>
      <w:r w:rsidR="004430F7" w:rsidRPr="003A0FB2">
        <w:rPr>
          <w:rFonts w:ascii="Times New Roman" w:eastAsia="Times New Roman" w:hAnsi="Times New Roman" w:cs="Times New Roman"/>
          <w:lang w:eastAsia="en-GB"/>
        </w:rPr>
        <w:t>the quantity of papers</w:t>
      </w:r>
      <w:r w:rsidR="003F1FEE" w:rsidRPr="002E0AF3">
        <w:rPr>
          <w:rFonts w:ascii="Times New Roman" w:eastAsia="Times New Roman" w:hAnsi="Times New Roman" w:cs="Times New Roman"/>
          <w:lang w:eastAsia="en-GB"/>
        </w:rPr>
        <w:t xml:space="preserve"> in journals</w:t>
      </w:r>
      <w:r w:rsidR="000D247F" w:rsidRPr="002E0AF3">
        <w:rPr>
          <w:rFonts w:ascii="Times New Roman" w:eastAsia="Times New Roman" w:hAnsi="Times New Roman" w:cs="Times New Roman"/>
          <w:lang w:eastAsia="en-GB"/>
        </w:rPr>
        <w:t xml:space="preserve"> </w:t>
      </w:r>
      <w:r w:rsidR="003F1FEE" w:rsidRPr="002E0AF3">
        <w:rPr>
          <w:rFonts w:ascii="Times New Roman" w:eastAsia="Times New Roman" w:hAnsi="Times New Roman" w:cs="Times New Roman"/>
          <w:lang w:eastAsia="en-GB"/>
        </w:rPr>
        <w:t>with high impact factors</w:t>
      </w:r>
      <w:r w:rsidR="00634022" w:rsidRPr="002E0AF3">
        <w:rPr>
          <w:rFonts w:ascii="Times New Roman" w:eastAsia="Times New Roman" w:hAnsi="Times New Roman" w:cs="Times New Roman"/>
          <w:lang w:eastAsia="en-GB"/>
        </w:rPr>
        <w:t xml:space="preserve">, and </w:t>
      </w:r>
      <w:r w:rsidR="00D45754" w:rsidRPr="002E0AF3">
        <w:rPr>
          <w:rFonts w:ascii="Times New Roman" w:eastAsia="Times New Roman" w:hAnsi="Times New Roman" w:cs="Times New Roman"/>
          <w:lang w:eastAsia="en-GB"/>
        </w:rPr>
        <w:t xml:space="preserve">there are </w:t>
      </w:r>
      <w:r w:rsidR="00634022" w:rsidRPr="002E0AF3">
        <w:rPr>
          <w:rFonts w:ascii="Times New Roman" w:eastAsia="Times New Roman" w:hAnsi="Times New Roman" w:cs="Times New Roman"/>
          <w:lang w:eastAsia="en-GB"/>
        </w:rPr>
        <w:t xml:space="preserve">financial bonuses for </w:t>
      </w:r>
      <w:r w:rsidR="0083660D" w:rsidRPr="002E0AF3">
        <w:rPr>
          <w:rFonts w:ascii="Times New Roman" w:eastAsia="Times New Roman" w:hAnsi="Times New Roman" w:cs="Times New Roman"/>
          <w:lang w:eastAsia="en-GB"/>
        </w:rPr>
        <w:t xml:space="preserve">published </w:t>
      </w:r>
      <w:r w:rsidR="00634022" w:rsidRPr="00E22972">
        <w:rPr>
          <w:rFonts w:ascii="Times New Roman" w:eastAsia="Times New Roman" w:hAnsi="Times New Roman" w:cs="Times New Roman"/>
          <w:lang w:eastAsia="en-GB"/>
        </w:rPr>
        <w:t>papers</w:t>
      </w:r>
      <w:r w:rsidR="00736CD2" w:rsidRPr="00E22972">
        <w:rPr>
          <w:rFonts w:ascii="Times New Roman" w:eastAsia="Times New Roman" w:hAnsi="Times New Roman" w:cs="Times New Roman"/>
          <w:lang w:eastAsia="en-GB"/>
        </w:rPr>
        <w:t xml:space="preserve"> </w:t>
      </w:r>
      <w:r w:rsidR="00755B52" w:rsidRPr="00E22972">
        <w:rPr>
          <w:rFonts w:ascii="Times New Roman" w:hAnsi="Times New Roman" w:cs="Times New Roman"/>
        </w:rPr>
        <w:t>(</w:t>
      </w:r>
      <w:del w:id="499" w:author="Adrian Barnett" w:date="2019-11-03T10:55:00Z">
        <w:r w:rsidR="00755B52" w:rsidRPr="00E22972" w:rsidDel="00395783">
          <w:rPr>
            <w:rFonts w:ascii="Times New Roman" w:hAnsi="Times New Roman" w:cs="Times New Roman"/>
          </w:rPr>
          <w:delText>1</w:delText>
        </w:r>
        <w:r w:rsidR="00834005" w:rsidRPr="00E22972" w:rsidDel="00395783">
          <w:rPr>
            <w:rFonts w:ascii="Times New Roman" w:hAnsi="Times New Roman" w:cs="Times New Roman"/>
          </w:rPr>
          <w:delText>1</w:delText>
        </w:r>
      </w:del>
      <w:ins w:id="500" w:author="Adrian Barnett" w:date="2019-11-03T10:55:00Z">
        <w:r w:rsidR="00395783">
          <w:rPr>
            <w:rFonts w:ascii="Times New Roman" w:hAnsi="Times New Roman" w:cs="Times New Roman"/>
          </w:rPr>
          <w:t>23,24</w:t>
        </w:r>
      </w:ins>
      <w:r w:rsidR="00755B52" w:rsidRPr="00395783">
        <w:rPr>
          <w:rFonts w:ascii="Times New Roman" w:hAnsi="Times New Roman" w:cs="Times New Roman"/>
        </w:rPr>
        <w:t>)</w:t>
      </w:r>
      <w:r w:rsidR="00634022" w:rsidRPr="00395783">
        <w:rPr>
          <w:rFonts w:ascii="Times New Roman" w:eastAsia="Times New Roman" w:hAnsi="Times New Roman" w:cs="Times New Roman"/>
          <w:lang w:eastAsia="en-GB"/>
        </w:rPr>
        <w:t>. At a national level there are targets for international league tables which are largely driven by research quantity not quality (</w:t>
      </w:r>
      <w:ins w:id="501" w:author="Adrian Barnett" w:date="2019-11-03T10:55:00Z">
        <w:r w:rsidR="00395783">
          <w:rPr>
            <w:rFonts w:ascii="Times New Roman" w:eastAsia="Times New Roman" w:hAnsi="Times New Roman" w:cs="Times New Roman"/>
            <w:lang w:eastAsia="en-GB"/>
          </w:rPr>
          <w:t>23</w:t>
        </w:r>
      </w:ins>
      <w:del w:id="502" w:author="Adrian Barnett" w:date="2019-11-03T10:55:00Z">
        <w:r w:rsidR="00634022" w:rsidRPr="00395783" w:rsidDel="00395783">
          <w:rPr>
            <w:rFonts w:ascii="Times New Roman" w:eastAsia="Times New Roman" w:hAnsi="Times New Roman" w:cs="Times New Roman"/>
            <w:lang w:eastAsia="en-GB"/>
          </w:rPr>
          <w:delText>ibid</w:delText>
        </w:r>
      </w:del>
      <w:r w:rsidR="00634022" w:rsidRPr="00395783">
        <w:rPr>
          <w:rFonts w:ascii="Times New Roman" w:eastAsia="Times New Roman" w:hAnsi="Times New Roman" w:cs="Times New Roman"/>
          <w:lang w:eastAsia="en-GB"/>
        </w:rPr>
        <w:t xml:space="preserve">). </w:t>
      </w:r>
    </w:p>
    <w:p w14:paraId="2C95F5CA" w14:textId="289BE741" w:rsidR="002A77A4" w:rsidRPr="003A0FB2" w:rsidRDefault="00F63EE5" w:rsidP="008A6EF9">
      <w:pPr>
        <w:spacing w:after="120" w:line="360" w:lineRule="auto"/>
        <w:rPr>
          <w:rFonts w:ascii="Times New Roman" w:eastAsia="Times New Roman" w:hAnsi="Times New Roman" w:cs="Times New Roman"/>
          <w:i/>
          <w:lang w:eastAsia="en-GB"/>
        </w:rPr>
      </w:pPr>
      <w:r w:rsidRPr="003A0FB2">
        <w:rPr>
          <w:rFonts w:ascii="Times New Roman" w:eastAsia="Times New Roman" w:hAnsi="Times New Roman" w:cs="Times New Roman"/>
          <w:i/>
          <w:lang w:eastAsia="en-GB"/>
        </w:rPr>
        <w:t>Implications for policy and practice</w:t>
      </w:r>
      <w:r w:rsidR="004879FF" w:rsidRPr="003A0FB2">
        <w:rPr>
          <w:rFonts w:ascii="Times New Roman" w:eastAsia="Times New Roman" w:hAnsi="Times New Roman" w:cs="Times New Roman"/>
          <w:i/>
          <w:lang w:eastAsia="en-GB"/>
        </w:rPr>
        <w:t xml:space="preserve"> </w:t>
      </w:r>
    </w:p>
    <w:p w14:paraId="5E68C17B" w14:textId="56DB1B8E" w:rsidR="0098560A" w:rsidRPr="00F43C2F" w:rsidRDefault="0098560A" w:rsidP="008A6EF9">
      <w:pPr>
        <w:spacing w:after="120" w:line="360" w:lineRule="auto"/>
        <w:rPr>
          <w:rFonts w:ascii="Times New Roman" w:eastAsia="Times New Roman" w:hAnsi="Times New Roman" w:cs="Times New Roman"/>
          <w:lang w:eastAsia="en-GB"/>
        </w:rPr>
      </w:pPr>
      <w:r w:rsidRPr="002E0AF3">
        <w:rPr>
          <w:rFonts w:ascii="Times New Roman" w:eastAsia="Times New Roman" w:hAnsi="Times New Roman" w:cs="Times New Roman"/>
          <w:lang w:eastAsia="en-GB"/>
        </w:rPr>
        <w:t xml:space="preserve">The </w:t>
      </w:r>
      <w:r w:rsidR="00F06DFA" w:rsidRPr="002E0AF3">
        <w:rPr>
          <w:rFonts w:ascii="Times New Roman" w:eastAsia="Times New Roman" w:hAnsi="Times New Roman" w:cs="Times New Roman"/>
          <w:lang w:eastAsia="en-GB"/>
        </w:rPr>
        <w:t>higher</w:t>
      </w:r>
      <w:r w:rsidRPr="002E0AF3">
        <w:rPr>
          <w:rFonts w:ascii="Times New Roman" w:eastAsia="Times New Roman" w:hAnsi="Times New Roman" w:cs="Times New Roman"/>
          <w:lang w:eastAsia="en-GB"/>
        </w:rPr>
        <w:t xml:space="preserve"> probability of </w:t>
      </w:r>
      <w:ins w:id="503" w:author="Adrian Barnett" w:date="2019-11-03T10:59:00Z">
        <w:r w:rsidR="00F43C2F">
          <w:rPr>
            <w:rFonts w:ascii="Times New Roman" w:eastAsia="Times New Roman" w:hAnsi="Times New Roman" w:cs="Times New Roman"/>
            <w:lang w:eastAsia="en-GB"/>
          </w:rPr>
          <w:t xml:space="preserve">peer </w:t>
        </w:r>
      </w:ins>
      <w:r w:rsidR="00F06DFA" w:rsidRPr="00F43C2F">
        <w:rPr>
          <w:rFonts w:ascii="Times New Roman" w:eastAsia="Times New Roman" w:hAnsi="Times New Roman" w:cs="Times New Roman"/>
          <w:lang w:eastAsia="en-GB"/>
        </w:rPr>
        <w:t xml:space="preserve">reviews (compared with </w:t>
      </w:r>
      <w:del w:id="504" w:author="Adrian Barnett" w:date="2019-11-03T10:59:00Z">
        <w:r w:rsidR="00F06DFA" w:rsidRPr="00F43C2F" w:rsidDel="00F43C2F">
          <w:rPr>
            <w:rFonts w:ascii="Times New Roman" w:eastAsia="Times New Roman" w:hAnsi="Times New Roman" w:cs="Times New Roman"/>
            <w:lang w:eastAsia="en-GB"/>
          </w:rPr>
          <w:delText>submissions</w:delText>
        </w:r>
      </w:del>
      <w:ins w:id="505" w:author="Adrian Barnett" w:date="2019-11-03T10:59:00Z">
        <w:r w:rsidR="00F43C2F">
          <w:rPr>
            <w:rFonts w:ascii="Times New Roman" w:eastAsia="Times New Roman" w:hAnsi="Times New Roman" w:cs="Times New Roman"/>
            <w:lang w:eastAsia="en-GB"/>
          </w:rPr>
          <w:t>manuscripts</w:t>
        </w:r>
      </w:ins>
      <w:r w:rsidR="00F06DFA" w:rsidRPr="00F43C2F">
        <w:rPr>
          <w:rFonts w:ascii="Times New Roman" w:eastAsia="Times New Roman" w:hAnsi="Times New Roman" w:cs="Times New Roman"/>
          <w:lang w:eastAsia="en-GB"/>
        </w:rPr>
        <w:t>) on weekends and holidays</w:t>
      </w:r>
      <w:r w:rsidRPr="00F43C2F">
        <w:rPr>
          <w:rFonts w:ascii="Times New Roman" w:eastAsia="Times New Roman" w:hAnsi="Times New Roman" w:cs="Times New Roman"/>
          <w:lang w:eastAsia="en-GB"/>
        </w:rPr>
        <w:t xml:space="preserve"> suggest</w:t>
      </w:r>
      <w:ins w:id="506" w:author="Adrian Barnett" w:date="2019-11-03T10:59:00Z">
        <w:r w:rsidR="00F43C2F">
          <w:rPr>
            <w:rFonts w:ascii="Times New Roman" w:eastAsia="Times New Roman" w:hAnsi="Times New Roman" w:cs="Times New Roman"/>
            <w:lang w:eastAsia="en-GB"/>
          </w:rPr>
          <w:t>s</w:t>
        </w:r>
      </w:ins>
      <w:r w:rsidRPr="00F43C2F">
        <w:rPr>
          <w:rFonts w:ascii="Times New Roman" w:eastAsia="Times New Roman" w:hAnsi="Times New Roman" w:cs="Times New Roman"/>
          <w:lang w:eastAsia="en-GB"/>
        </w:rPr>
        <w:t xml:space="preserve"> that some researchers </w:t>
      </w:r>
      <w:ins w:id="507" w:author="Adrian Barnett" w:date="2019-11-03T10:59:00Z">
        <w:r w:rsidR="00F43C2F">
          <w:rPr>
            <w:rFonts w:ascii="Times New Roman" w:eastAsia="Times New Roman" w:hAnsi="Times New Roman" w:cs="Times New Roman"/>
            <w:lang w:eastAsia="en-GB"/>
          </w:rPr>
          <w:t xml:space="preserve">may </w:t>
        </w:r>
      </w:ins>
      <w:r w:rsidRPr="00F43C2F">
        <w:rPr>
          <w:rFonts w:ascii="Times New Roman" w:eastAsia="Times New Roman" w:hAnsi="Times New Roman" w:cs="Times New Roman"/>
          <w:lang w:eastAsia="en-GB"/>
        </w:rPr>
        <w:t>feel unable to complete</w:t>
      </w:r>
      <w:ins w:id="508" w:author="Adrian Barnett" w:date="2019-11-03T11:00:00Z">
        <w:r w:rsidR="00F43C2F">
          <w:rPr>
            <w:rFonts w:ascii="Times New Roman" w:eastAsia="Times New Roman" w:hAnsi="Times New Roman" w:cs="Times New Roman"/>
            <w:lang w:eastAsia="en-GB"/>
          </w:rPr>
          <w:t xml:space="preserve"> peer</w:t>
        </w:r>
      </w:ins>
      <w:r w:rsidRPr="00F43C2F">
        <w:rPr>
          <w:rFonts w:ascii="Times New Roman" w:eastAsia="Times New Roman" w:hAnsi="Times New Roman" w:cs="Times New Roman"/>
          <w:lang w:eastAsia="en-GB"/>
        </w:rPr>
        <w:t xml:space="preserve"> reviews at work. Research institutes and universities should acknowledge that </w:t>
      </w:r>
      <w:ins w:id="509" w:author="Adrian Barnett" w:date="2019-11-03T11:00:00Z">
        <w:r w:rsidR="00F43C2F">
          <w:rPr>
            <w:rFonts w:ascii="Times New Roman" w:eastAsia="Times New Roman" w:hAnsi="Times New Roman" w:cs="Times New Roman"/>
            <w:lang w:eastAsia="en-GB"/>
          </w:rPr>
          <w:t xml:space="preserve">peer </w:t>
        </w:r>
      </w:ins>
      <w:r w:rsidRPr="00F43C2F">
        <w:rPr>
          <w:rFonts w:ascii="Times New Roman" w:eastAsia="Times New Roman" w:hAnsi="Times New Roman" w:cs="Times New Roman"/>
          <w:lang w:eastAsia="en-GB"/>
        </w:rPr>
        <w:t xml:space="preserve">reviewing </w:t>
      </w:r>
      <w:del w:id="510" w:author="Adrian Barnett" w:date="2019-11-03T11:00:00Z">
        <w:r w:rsidRPr="00F43C2F" w:rsidDel="00F43C2F">
          <w:rPr>
            <w:rFonts w:ascii="Times New Roman" w:eastAsia="Times New Roman" w:hAnsi="Times New Roman" w:cs="Times New Roman"/>
            <w:lang w:eastAsia="en-GB"/>
          </w:rPr>
          <w:delText xml:space="preserve">papers </w:delText>
        </w:r>
      </w:del>
      <w:ins w:id="511" w:author="Adrian Barnett" w:date="2019-11-03T11:00:00Z">
        <w:r w:rsidR="00F43C2F">
          <w:rPr>
            <w:rFonts w:ascii="Times New Roman" w:eastAsia="Times New Roman" w:hAnsi="Times New Roman" w:cs="Times New Roman"/>
            <w:lang w:eastAsia="en-GB"/>
          </w:rPr>
          <w:t>manuscripts</w:t>
        </w:r>
        <w:r w:rsidR="00F43C2F" w:rsidRPr="00F43C2F">
          <w:rPr>
            <w:rFonts w:ascii="Times New Roman" w:eastAsia="Times New Roman" w:hAnsi="Times New Roman" w:cs="Times New Roman"/>
            <w:lang w:eastAsia="en-GB"/>
          </w:rPr>
          <w:t xml:space="preserve"> </w:t>
        </w:r>
      </w:ins>
      <w:r w:rsidRPr="00F43C2F">
        <w:rPr>
          <w:rFonts w:ascii="Times New Roman" w:eastAsia="Times New Roman" w:hAnsi="Times New Roman" w:cs="Times New Roman"/>
          <w:lang w:eastAsia="en-GB"/>
        </w:rPr>
        <w:t>is an expected part of a researcher’s job and not something that researchers need to do in their own time. The assessment and reward structures at universities should include peer review as a key measure</w:t>
      </w:r>
      <w:r w:rsidR="0093692B" w:rsidRPr="00F43C2F">
        <w:rPr>
          <w:rFonts w:ascii="Times New Roman" w:eastAsia="Times New Roman" w:hAnsi="Times New Roman" w:cs="Times New Roman"/>
          <w:lang w:eastAsia="en-GB"/>
        </w:rPr>
        <w:t xml:space="preserve"> </w:t>
      </w:r>
      <w:r w:rsidR="00755B52" w:rsidRPr="00F43C2F">
        <w:rPr>
          <w:rFonts w:ascii="Times New Roman" w:hAnsi="Times New Roman" w:cs="Times New Roman"/>
        </w:rPr>
        <w:t>(</w:t>
      </w:r>
      <w:del w:id="512" w:author="Adrian Barnett" w:date="2019-11-03T11:00:00Z">
        <w:r w:rsidR="00755B52" w:rsidRPr="00F43C2F" w:rsidDel="00F43C2F">
          <w:rPr>
            <w:rFonts w:ascii="Times New Roman" w:hAnsi="Times New Roman" w:cs="Times New Roman"/>
          </w:rPr>
          <w:delText>1</w:delText>
        </w:r>
      </w:del>
      <w:r w:rsidR="00834005" w:rsidRPr="00F43C2F">
        <w:rPr>
          <w:rFonts w:ascii="Times New Roman" w:hAnsi="Times New Roman" w:cs="Times New Roman"/>
        </w:rPr>
        <w:t>2</w:t>
      </w:r>
      <w:ins w:id="513" w:author="Adrian Barnett" w:date="2019-11-03T11:00:00Z">
        <w:r w:rsidR="00F43C2F">
          <w:rPr>
            <w:rFonts w:ascii="Times New Roman" w:hAnsi="Times New Roman" w:cs="Times New Roman"/>
          </w:rPr>
          <w:t>5</w:t>
        </w:r>
      </w:ins>
      <w:r w:rsidR="00755B52" w:rsidRPr="00F43C2F">
        <w:rPr>
          <w:rFonts w:ascii="Times New Roman" w:hAnsi="Times New Roman" w:cs="Times New Roman"/>
        </w:rPr>
        <w:t>)</w:t>
      </w:r>
      <w:r w:rsidRPr="00F43C2F">
        <w:rPr>
          <w:rFonts w:ascii="Times New Roman" w:eastAsia="Times New Roman" w:hAnsi="Times New Roman" w:cs="Times New Roman"/>
          <w:lang w:eastAsia="en-GB"/>
        </w:rPr>
        <w:t>.</w:t>
      </w:r>
    </w:p>
    <w:p w14:paraId="5BAE1C0D" w14:textId="1B9F4F87" w:rsidR="00F63EE5" w:rsidRPr="00380FD4" w:rsidRDefault="0098560A" w:rsidP="008A6EF9">
      <w:pPr>
        <w:spacing w:after="120" w:line="360" w:lineRule="auto"/>
        <w:rPr>
          <w:rFonts w:ascii="Times New Roman" w:eastAsia="Times New Roman" w:hAnsi="Times New Roman" w:cs="Times New Roman"/>
          <w:lang w:eastAsia="en-GB"/>
        </w:rPr>
      </w:pPr>
      <w:r w:rsidRPr="00380FD4">
        <w:rPr>
          <w:rFonts w:ascii="Times New Roman" w:eastAsia="Times New Roman" w:hAnsi="Times New Roman" w:cs="Times New Roman"/>
          <w:lang w:eastAsia="en-GB"/>
        </w:rPr>
        <w:t>Although j</w:t>
      </w:r>
      <w:r w:rsidR="00F63EE5" w:rsidRPr="00380FD4">
        <w:rPr>
          <w:rFonts w:ascii="Times New Roman" w:eastAsia="Times New Roman" w:hAnsi="Times New Roman" w:cs="Times New Roman"/>
          <w:lang w:eastAsia="en-GB"/>
        </w:rPr>
        <w:t xml:space="preserve">ournals </w:t>
      </w:r>
      <w:r w:rsidRPr="00380FD4">
        <w:rPr>
          <w:rFonts w:ascii="Times New Roman" w:eastAsia="Times New Roman" w:hAnsi="Times New Roman" w:cs="Times New Roman"/>
          <w:lang w:eastAsia="en-GB"/>
        </w:rPr>
        <w:t xml:space="preserve">have less responsibility </w:t>
      </w:r>
      <w:r w:rsidR="00F06DFA" w:rsidRPr="00380FD4">
        <w:rPr>
          <w:rFonts w:ascii="Times New Roman" w:eastAsia="Times New Roman" w:hAnsi="Times New Roman" w:cs="Times New Roman"/>
          <w:lang w:eastAsia="en-GB"/>
        </w:rPr>
        <w:t xml:space="preserve">towards researchers </w:t>
      </w:r>
      <w:r w:rsidRPr="00380FD4">
        <w:rPr>
          <w:rFonts w:ascii="Times New Roman" w:eastAsia="Times New Roman" w:hAnsi="Times New Roman" w:cs="Times New Roman"/>
          <w:lang w:eastAsia="en-GB"/>
        </w:rPr>
        <w:t xml:space="preserve">than employers, they </w:t>
      </w:r>
      <w:r w:rsidR="0083660D" w:rsidRPr="00380FD4">
        <w:rPr>
          <w:rFonts w:ascii="Times New Roman" w:eastAsia="Times New Roman" w:hAnsi="Times New Roman" w:cs="Times New Roman"/>
          <w:lang w:eastAsia="en-GB"/>
        </w:rPr>
        <w:t>s</w:t>
      </w:r>
      <w:r w:rsidR="0083660D" w:rsidRPr="003A0FB2">
        <w:rPr>
          <w:rFonts w:ascii="Times New Roman" w:eastAsia="Times New Roman" w:hAnsi="Times New Roman" w:cs="Times New Roman"/>
          <w:lang w:eastAsia="en-GB"/>
        </w:rPr>
        <w:t xml:space="preserve">hould recognise their </w:t>
      </w:r>
      <w:r w:rsidRPr="003A0FB2">
        <w:rPr>
          <w:rFonts w:ascii="Times New Roman" w:eastAsia="Times New Roman" w:hAnsi="Times New Roman" w:cs="Times New Roman"/>
          <w:lang w:eastAsia="en-GB"/>
        </w:rPr>
        <w:t>part</w:t>
      </w:r>
      <w:r w:rsidR="0083660D" w:rsidRPr="003A0FB2">
        <w:rPr>
          <w:rFonts w:ascii="Times New Roman" w:eastAsia="Times New Roman" w:hAnsi="Times New Roman" w:cs="Times New Roman"/>
          <w:lang w:eastAsia="en-GB"/>
        </w:rPr>
        <w:t xml:space="preserve"> in the culture of overwork. </w:t>
      </w:r>
      <w:r w:rsidRPr="003A0FB2">
        <w:rPr>
          <w:rFonts w:ascii="Times New Roman" w:eastAsia="Times New Roman" w:hAnsi="Times New Roman" w:cs="Times New Roman"/>
          <w:lang w:eastAsia="en-GB"/>
        </w:rPr>
        <w:t>Journals could state</w:t>
      </w:r>
      <w:r w:rsidR="00F63EE5" w:rsidRPr="003A0FB2">
        <w:rPr>
          <w:rFonts w:ascii="Times New Roman" w:eastAsia="Times New Roman" w:hAnsi="Times New Roman" w:cs="Times New Roman"/>
          <w:lang w:eastAsia="en-GB"/>
        </w:rPr>
        <w:t xml:space="preserve"> that there is no expectation for </w:t>
      </w:r>
      <w:ins w:id="514" w:author="Adrian Barnett" w:date="2019-11-03T11:00:00Z">
        <w:r w:rsidR="00F43C2F">
          <w:rPr>
            <w:rFonts w:ascii="Times New Roman" w:eastAsia="Times New Roman" w:hAnsi="Times New Roman" w:cs="Times New Roman"/>
            <w:lang w:eastAsia="en-GB"/>
          </w:rPr>
          <w:t xml:space="preserve">peer </w:t>
        </w:r>
      </w:ins>
      <w:r w:rsidR="00F63EE5" w:rsidRPr="00F43C2F">
        <w:rPr>
          <w:rFonts w:ascii="Times New Roman" w:eastAsia="Times New Roman" w:hAnsi="Times New Roman" w:cs="Times New Roman"/>
          <w:lang w:eastAsia="en-GB"/>
        </w:rPr>
        <w:t>reviews and submissions to occur out-of-hours</w:t>
      </w:r>
      <w:r w:rsidRPr="00F43C2F">
        <w:rPr>
          <w:rFonts w:ascii="Times New Roman" w:eastAsia="Times New Roman" w:hAnsi="Times New Roman" w:cs="Times New Roman"/>
          <w:lang w:eastAsia="en-GB"/>
        </w:rPr>
        <w:t xml:space="preserve">, </w:t>
      </w:r>
      <w:r w:rsidR="00F06DFA" w:rsidRPr="00F43C2F">
        <w:rPr>
          <w:rFonts w:ascii="Times New Roman" w:eastAsia="Times New Roman" w:hAnsi="Times New Roman" w:cs="Times New Roman"/>
          <w:lang w:eastAsia="en-GB"/>
        </w:rPr>
        <w:t xml:space="preserve">and this message would apply equally to </w:t>
      </w:r>
      <w:r w:rsidR="00F63EE5" w:rsidRPr="00F43C2F">
        <w:rPr>
          <w:rFonts w:ascii="Times New Roman" w:eastAsia="Times New Roman" w:hAnsi="Times New Roman" w:cs="Times New Roman"/>
          <w:lang w:eastAsia="en-GB"/>
        </w:rPr>
        <w:t>authors, reviewers and editors.</w:t>
      </w:r>
      <w:r w:rsidRPr="00F43C2F">
        <w:rPr>
          <w:rFonts w:ascii="Times New Roman" w:eastAsia="Times New Roman" w:hAnsi="Times New Roman" w:cs="Times New Roman"/>
          <w:lang w:eastAsia="en-GB"/>
        </w:rPr>
        <w:t xml:space="preserve"> </w:t>
      </w:r>
      <w:r w:rsidR="007057AA" w:rsidRPr="00F43C2F">
        <w:rPr>
          <w:rFonts w:ascii="Times New Roman" w:eastAsia="Times New Roman" w:hAnsi="Times New Roman" w:cs="Times New Roman"/>
          <w:lang w:eastAsia="en-GB"/>
        </w:rPr>
        <w:t>We are not convinced that such a solution would be effective, but we suggest it because if peer review is something that becomes measured and acknowledged, this task is likely to become yet another metric for academics to try to achieve.</w:t>
      </w:r>
    </w:p>
    <w:p w14:paraId="2B34D0D0" w14:textId="7509D0B9" w:rsidR="000B7F56" w:rsidRPr="003A0FB2" w:rsidRDefault="000B7F56" w:rsidP="008A6EF9">
      <w:pPr>
        <w:spacing w:after="120" w:line="360" w:lineRule="auto"/>
        <w:rPr>
          <w:rFonts w:ascii="Times New Roman" w:eastAsia="Times New Roman" w:hAnsi="Times New Roman" w:cs="Times New Roman"/>
          <w:i/>
          <w:lang w:eastAsia="en-GB"/>
        </w:rPr>
      </w:pPr>
      <w:r w:rsidRPr="003A0FB2">
        <w:rPr>
          <w:rFonts w:ascii="Times New Roman" w:eastAsia="Times New Roman" w:hAnsi="Times New Roman" w:cs="Times New Roman"/>
          <w:i/>
          <w:lang w:eastAsia="en-GB"/>
        </w:rPr>
        <w:t>Limitations</w:t>
      </w:r>
    </w:p>
    <w:p w14:paraId="5D4EF2CE" w14:textId="1F027899" w:rsidR="0098560A" w:rsidRPr="003A0FB2" w:rsidRDefault="0098560A" w:rsidP="008A6EF9">
      <w:pPr>
        <w:spacing w:after="120" w:line="360" w:lineRule="auto"/>
        <w:rPr>
          <w:rFonts w:ascii="Times New Roman" w:eastAsia="Times New Roman" w:hAnsi="Times New Roman" w:cs="Times New Roman"/>
          <w:lang w:eastAsia="en-GB"/>
        </w:rPr>
      </w:pPr>
      <w:r w:rsidRPr="002E0AF3">
        <w:rPr>
          <w:rFonts w:ascii="Times New Roman" w:eastAsia="Times New Roman" w:hAnsi="Times New Roman" w:cs="Times New Roman"/>
          <w:lang w:eastAsia="en-GB"/>
        </w:rPr>
        <w:t xml:space="preserve">Submitting a </w:t>
      </w:r>
      <w:del w:id="515" w:author="Adrian Barnett" w:date="2019-11-03T11:01:00Z">
        <w:r w:rsidRPr="002E0AF3" w:rsidDel="00380FD4">
          <w:rPr>
            <w:rFonts w:ascii="Times New Roman" w:eastAsia="Times New Roman" w:hAnsi="Times New Roman" w:cs="Times New Roman"/>
            <w:lang w:eastAsia="en-GB"/>
          </w:rPr>
          <w:delText xml:space="preserve">paper </w:delText>
        </w:r>
      </w:del>
      <w:ins w:id="516" w:author="Adrian Barnett" w:date="2019-11-03T11:01:00Z">
        <w:r w:rsidR="00380FD4">
          <w:rPr>
            <w:rFonts w:ascii="Times New Roman" w:eastAsia="Times New Roman" w:hAnsi="Times New Roman" w:cs="Times New Roman"/>
            <w:lang w:eastAsia="en-GB"/>
          </w:rPr>
          <w:t>manuscript</w:t>
        </w:r>
        <w:r w:rsidR="00380FD4" w:rsidRPr="00380FD4">
          <w:rPr>
            <w:rFonts w:ascii="Times New Roman" w:eastAsia="Times New Roman" w:hAnsi="Times New Roman" w:cs="Times New Roman"/>
            <w:lang w:eastAsia="en-GB"/>
          </w:rPr>
          <w:t xml:space="preserve"> </w:t>
        </w:r>
      </w:ins>
      <w:r w:rsidRPr="00380FD4">
        <w:rPr>
          <w:rFonts w:ascii="Times New Roman" w:eastAsia="Times New Roman" w:hAnsi="Times New Roman" w:cs="Times New Roman"/>
          <w:lang w:eastAsia="en-GB"/>
        </w:rPr>
        <w:t>o</w:t>
      </w:r>
      <w:r w:rsidR="00F06DFA" w:rsidRPr="00380FD4">
        <w:rPr>
          <w:rFonts w:ascii="Times New Roman" w:eastAsia="Times New Roman" w:hAnsi="Times New Roman" w:cs="Times New Roman"/>
          <w:lang w:eastAsia="en-GB"/>
        </w:rPr>
        <w:t xml:space="preserve">r </w:t>
      </w:r>
      <w:ins w:id="517" w:author="Adrian Barnett" w:date="2019-11-03T11:02:00Z">
        <w:r w:rsidR="00380FD4">
          <w:rPr>
            <w:rFonts w:ascii="Times New Roman" w:eastAsia="Times New Roman" w:hAnsi="Times New Roman" w:cs="Times New Roman"/>
            <w:lang w:eastAsia="en-GB"/>
          </w:rPr>
          <w:t xml:space="preserve">peer </w:t>
        </w:r>
      </w:ins>
      <w:r w:rsidR="00F06DFA" w:rsidRPr="00380FD4">
        <w:rPr>
          <w:rFonts w:ascii="Times New Roman" w:eastAsia="Times New Roman" w:hAnsi="Times New Roman" w:cs="Times New Roman"/>
          <w:lang w:eastAsia="en-GB"/>
        </w:rPr>
        <w:t xml:space="preserve">review is the final step in an </w:t>
      </w:r>
      <w:proofErr w:type="gramStart"/>
      <w:r w:rsidR="00F06DFA" w:rsidRPr="00380FD4">
        <w:rPr>
          <w:rFonts w:ascii="Times New Roman" w:eastAsia="Times New Roman" w:hAnsi="Times New Roman" w:cs="Times New Roman"/>
          <w:lang w:eastAsia="en-GB"/>
        </w:rPr>
        <w:t>often long</w:t>
      </w:r>
      <w:proofErr w:type="gramEnd"/>
      <w:r w:rsidR="00F06DFA" w:rsidRPr="00380FD4">
        <w:rPr>
          <w:rFonts w:ascii="Times New Roman" w:eastAsia="Times New Roman" w:hAnsi="Times New Roman" w:cs="Times New Roman"/>
          <w:lang w:eastAsia="en-GB"/>
        </w:rPr>
        <w:t xml:space="preserve"> </w:t>
      </w:r>
      <w:r w:rsidRPr="00380FD4">
        <w:rPr>
          <w:rFonts w:ascii="Times New Roman" w:eastAsia="Times New Roman" w:hAnsi="Times New Roman" w:cs="Times New Roman"/>
          <w:lang w:eastAsia="en-GB"/>
        </w:rPr>
        <w:t xml:space="preserve">process, and even when submitting </w:t>
      </w:r>
      <w:r w:rsidR="00F06DFA" w:rsidRPr="00380FD4">
        <w:rPr>
          <w:rFonts w:ascii="Times New Roman" w:eastAsia="Times New Roman" w:hAnsi="Times New Roman" w:cs="Times New Roman"/>
          <w:lang w:eastAsia="en-GB"/>
        </w:rPr>
        <w:t>out-of-hours</w:t>
      </w:r>
      <w:r w:rsidRPr="00380FD4">
        <w:rPr>
          <w:rFonts w:ascii="Times New Roman" w:eastAsia="Times New Roman" w:hAnsi="Times New Roman" w:cs="Times New Roman"/>
          <w:lang w:eastAsia="en-GB"/>
        </w:rPr>
        <w:t xml:space="preserve">, the bulk of the </w:t>
      </w:r>
      <w:r w:rsidR="00F06DFA" w:rsidRPr="00380FD4">
        <w:rPr>
          <w:rFonts w:ascii="Times New Roman" w:eastAsia="Times New Roman" w:hAnsi="Times New Roman" w:cs="Times New Roman"/>
          <w:lang w:eastAsia="en-GB"/>
        </w:rPr>
        <w:t>thinking and writing</w:t>
      </w:r>
      <w:r w:rsidRPr="00380FD4">
        <w:rPr>
          <w:rFonts w:ascii="Times New Roman" w:eastAsia="Times New Roman" w:hAnsi="Times New Roman" w:cs="Times New Roman"/>
          <w:lang w:eastAsia="en-GB"/>
        </w:rPr>
        <w:t xml:space="preserve"> may have been done during working hours. </w:t>
      </w:r>
    </w:p>
    <w:p w14:paraId="0554E4DC" w14:textId="66477731" w:rsidR="0098560A" w:rsidRPr="0004792A" w:rsidRDefault="0098560A" w:rsidP="008A6EF9">
      <w:pPr>
        <w:spacing w:after="120" w:line="360" w:lineRule="auto"/>
        <w:rPr>
          <w:rFonts w:ascii="Times New Roman" w:eastAsia="Times New Roman" w:hAnsi="Times New Roman" w:cs="Times New Roman"/>
          <w:lang w:eastAsia="en-GB"/>
        </w:rPr>
      </w:pPr>
      <w:r w:rsidRPr="002E0AF3">
        <w:rPr>
          <w:rFonts w:ascii="Times New Roman" w:eastAsia="Times New Roman" w:hAnsi="Times New Roman" w:cs="Times New Roman"/>
          <w:lang w:eastAsia="en-GB"/>
        </w:rPr>
        <w:t xml:space="preserve">There are </w:t>
      </w:r>
      <w:r w:rsidR="00F06DFA" w:rsidRPr="002E0AF3">
        <w:rPr>
          <w:rFonts w:ascii="Times New Roman" w:eastAsia="Times New Roman" w:hAnsi="Times New Roman" w:cs="Times New Roman"/>
          <w:lang w:eastAsia="en-GB"/>
        </w:rPr>
        <w:t xml:space="preserve">potential </w:t>
      </w:r>
      <w:r w:rsidRPr="002E0AF3">
        <w:rPr>
          <w:rFonts w:ascii="Times New Roman" w:eastAsia="Times New Roman" w:hAnsi="Times New Roman" w:cs="Times New Roman"/>
          <w:lang w:eastAsia="en-GB"/>
        </w:rPr>
        <w:t xml:space="preserve">sources of measurement error for the submission and </w:t>
      </w:r>
      <w:ins w:id="518" w:author="Adrian Barnett" w:date="2019-11-03T11:02:00Z">
        <w:r w:rsidR="0004792A">
          <w:rPr>
            <w:rFonts w:ascii="Times New Roman" w:eastAsia="Times New Roman" w:hAnsi="Times New Roman" w:cs="Times New Roman"/>
            <w:lang w:eastAsia="en-GB"/>
          </w:rPr>
          <w:t xml:space="preserve">peer </w:t>
        </w:r>
      </w:ins>
      <w:r w:rsidRPr="0004792A">
        <w:rPr>
          <w:rFonts w:ascii="Times New Roman" w:eastAsia="Times New Roman" w:hAnsi="Times New Roman" w:cs="Times New Roman"/>
          <w:lang w:eastAsia="en-GB"/>
        </w:rPr>
        <w:t xml:space="preserve">review times that we cannot quantify. Some authors may have been outside their country when they submitted their </w:t>
      </w:r>
      <w:del w:id="519" w:author="Adrian Barnett" w:date="2019-11-03T11:02:00Z">
        <w:r w:rsidRPr="0004792A" w:rsidDel="0004792A">
          <w:rPr>
            <w:rFonts w:ascii="Times New Roman" w:eastAsia="Times New Roman" w:hAnsi="Times New Roman" w:cs="Times New Roman"/>
            <w:lang w:eastAsia="en-GB"/>
          </w:rPr>
          <w:delText xml:space="preserve">paper </w:delText>
        </w:r>
      </w:del>
      <w:ins w:id="520" w:author="Adrian Barnett" w:date="2019-11-03T11:02:00Z">
        <w:r w:rsidR="0004792A">
          <w:rPr>
            <w:rFonts w:ascii="Times New Roman" w:eastAsia="Times New Roman" w:hAnsi="Times New Roman" w:cs="Times New Roman"/>
            <w:lang w:eastAsia="en-GB"/>
          </w:rPr>
          <w:t>manuscript</w:t>
        </w:r>
        <w:r w:rsidR="0004792A" w:rsidRPr="0004792A">
          <w:rPr>
            <w:rFonts w:ascii="Times New Roman" w:eastAsia="Times New Roman" w:hAnsi="Times New Roman" w:cs="Times New Roman"/>
            <w:lang w:eastAsia="en-GB"/>
          </w:rPr>
          <w:t xml:space="preserve"> </w:t>
        </w:r>
      </w:ins>
      <w:r w:rsidRPr="0004792A">
        <w:rPr>
          <w:rFonts w:ascii="Times New Roman" w:eastAsia="Times New Roman" w:hAnsi="Times New Roman" w:cs="Times New Roman"/>
          <w:lang w:eastAsia="en-GB"/>
        </w:rPr>
        <w:t xml:space="preserve">or </w:t>
      </w:r>
      <w:ins w:id="521" w:author="Adrian Barnett" w:date="2019-11-03T11:02:00Z">
        <w:r w:rsidR="0004792A">
          <w:rPr>
            <w:rFonts w:ascii="Times New Roman" w:eastAsia="Times New Roman" w:hAnsi="Times New Roman" w:cs="Times New Roman"/>
            <w:lang w:eastAsia="en-GB"/>
          </w:rPr>
          <w:t xml:space="preserve">peer </w:t>
        </w:r>
      </w:ins>
      <w:r w:rsidRPr="0004792A">
        <w:rPr>
          <w:rFonts w:ascii="Times New Roman" w:eastAsia="Times New Roman" w:hAnsi="Times New Roman" w:cs="Times New Roman"/>
          <w:lang w:eastAsia="en-GB"/>
        </w:rPr>
        <w:t xml:space="preserve">review (e.g., at a conference), meaning they would be out of their time zone. Researchers may have inaccurately completed their </w:t>
      </w:r>
      <w:proofErr w:type="gramStart"/>
      <w:r w:rsidRPr="0004792A">
        <w:rPr>
          <w:rFonts w:ascii="Times New Roman" w:eastAsia="Times New Roman" w:hAnsi="Times New Roman" w:cs="Times New Roman"/>
          <w:lang w:eastAsia="en-GB"/>
        </w:rPr>
        <w:t>address</w:t>
      </w:r>
      <w:r w:rsidR="00F06DFA" w:rsidRPr="0004792A">
        <w:rPr>
          <w:rFonts w:ascii="Times New Roman" w:eastAsia="Times New Roman" w:hAnsi="Times New Roman" w:cs="Times New Roman"/>
          <w:lang w:eastAsia="en-GB"/>
        </w:rPr>
        <w:t>,</w:t>
      </w:r>
      <w:r w:rsidRPr="0004792A">
        <w:rPr>
          <w:rFonts w:ascii="Times New Roman" w:eastAsia="Times New Roman" w:hAnsi="Times New Roman" w:cs="Times New Roman"/>
          <w:lang w:eastAsia="en-GB"/>
        </w:rPr>
        <w:t xml:space="preserve"> or</w:t>
      </w:r>
      <w:proofErr w:type="gramEnd"/>
      <w:r w:rsidRPr="0004792A">
        <w:rPr>
          <w:rFonts w:ascii="Times New Roman" w:eastAsia="Times New Roman" w:hAnsi="Times New Roman" w:cs="Times New Roman"/>
          <w:lang w:eastAsia="en-GB"/>
        </w:rPr>
        <w:t xml:space="preserve"> may not have updated their address after moving country. </w:t>
      </w:r>
      <w:r w:rsidR="00F06DFA" w:rsidRPr="0004792A">
        <w:rPr>
          <w:rFonts w:ascii="Times New Roman" w:eastAsia="Times New Roman" w:hAnsi="Times New Roman" w:cs="Times New Roman"/>
          <w:lang w:eastAsia="en-GB"/>
        </w:rPr>
        <w:t>Some</w:t>
      </w:r>
      <w:r w:rsidRPr="0004792A">
        <w:rPr>
          <w:rFonts w:ascii="Times New Roman" w:eastAsia="Times New Roman" w:hAnsi="Times New Roman" w:cs="Times New Roman"/>
          <w:lang w:eastAsia="en-GB"/>
        </w:rPr>
        <w:t xml:space="preserve"> researchers have multiple affiliations and their primary </w:t>
      </w:r>
      <w:r w:rsidR="00F06DFA" w:rsidRPr="0004792A">
        <w:rPr>
          <w:rFonts w:ascii="Times New Roman" w:eastAsia="Times New Roman" w:hAnsi="Times New Roman" w:cs="Times New Roman"/>
          <w:lang w:eastAsia="en-GB"/>
        </w:rPr>
        <w:t>time zone</w:t>
      </w:r>
      <w:r w:rsidRPr="0004792A">
        <w:rPr>
          <w:rFonts w:ascii="Times New Roman" w:eastAsia="Times New Roman" w:hAnsi="Times New Roman" w:cs="Times New Roman"/>
          <w:lang w:eastAsia="en-GB"/>
        </w:rPr>
        <w:t xml:space="preserve"> may be different to the one they are working in. </w:t>
      </w:r>
    </w:p>
    <w:p w14:paraId="24DC7AB7" w14:textId="79EDC89A" w:rsidR="0098560A" w:rsidRPr="0004792A" w:rsidRDefault="00F06DFA" w:rsidP="008A6EF9">
      <w:pPr>
        <w:spacing w:after="120" w:line="360" w:lineRule="auto"/>
        <w:rPr>
          <w:rFonts w:ascii="Times New Roman" w:eastAsia="Times New Roman" w:hAnsi="Times New Roman" w:cs="Times New Roman"/>
          <w:lang w:eastAsia="en-GB"/>
        </w:rPr>
      </w:pPr>
      <w:r w:rsidRPr="003A0FB2">
        <w:rPr>
          <w:rFonts w:ascii="Times New Roman" w:eastAsia="Times New Roman" w:hAnsi="Times New Roman" w:cs="Times New Roman"/>
          <w:lang w:eastAsia="en-GB"/>
        </w:rPr>
        <w:lastRenderedPageBreak/>
        <w:t xml:space="preserve">We did not find an increase over time, but </w:t>
      </w:r>
      <w:r w:rsidR="0098560A" w:rsidRPr="003A0FB2">
        <w:rPr>
          <w:rFonts w:ascii="Times New Roman" w:eastAsia="Times New Roman" w:hAnsi="Times New Roman" w:cs="Times New Roman"/>
          <w:lang w:eastAsia="en-GB"/>
        </w:rPr>
        <w:t xml:space="preserve">it is possible that </w:t>
      </w:r>
      <w:r w:rsidRPr="003A0FB2">
        <w:rPr>
          <w:rFonts w:ascii="Times New Roman" w:eastAsia="Times New Roman" w:hAnsi="Times New Roman" w:cs="Times New Roman"/>
          <w:lang w:eastAsia="en-GB"/>
        </w:rPr>
        <w:t>a</w:t>
      </w:r>
      <w:r w:rsidR="0098560A" w:rsidRPr="002E0AF3">
        <w:rPr>
          <w:rFonts w:ascii="Times New Roman" w:eastAsia="Times New Roman" w:hAnsi="Times New Roman" w:cs="Times New Roman"/>
          <w:lang w:eastAsia="en-GB"/>
        </w:rPr>
        <w:t xml:space="preserve"> large increase in weekend work may have occurred prior to </w:t>
      </w:r>
      <w:r w:rsidRPr="002E0AF3">
        <w:rPr>
          <w:rFonts w:ascii="Times New Roman" w:eastAsia="Times New Roman" w:hAnsi="Times New Roman" w:cs="Times New Roman"/>
          <w:lang w:eastAsia="en-GB"/>
        </w:rPr>
        <w:t xml:space="preserve">2012, during the time of the exponential increase in </w:t>
      </w:r>
      <w:ins w:id="522" w:author="Adrian Barnett" w:date="2019-11-03T11:03:00Z">
        <w:r w:rsidR="0004792A">
          <w:rPr>
            <w:rFonts w:ascii="Times New Roman" w:eastAsia="Times New Roman" w:hAnsi="Times New Roman" w:cs="Times New Roman"/>
            <w:lang w:eastAsia="en-GB"/>
          </w:rPr>
          <w:t xml:space="preserve">the volume of research published </w:t>
        </w:r>
      </w:ins>
      <w:del w:id="523" w:author="Adrian Barnett" w:date="2019-11-03T11:03:00Z">
        <w:r w:rsidRPr="0004792A" w:rsidDel="0004792A">
          <w:rPr>
            <w:rFonts w:ascii="Times New Roman" w:eastAsia="Times New Roman" w:hAnsi="Times New Roman" w:cs="Times New Roman"/>
            <w:lang w:eastAsia="en-GB"/>
          </w:rPr>
          <w:delText>paper numbers</w:delText>
        </w:r>
        <w:r w:rsidR="00DE4498" w:rsidRPr="0004792A" w:rsidDel="0004792A">
          <w:rPr>
            <w:rFonts w:ascii="Times New Roman" w:eastAsia="Times New Roman" w:hAnsi="Times New Roman" w:cs="Times New Roman"/>
            <w:lang w:eastAsia="en-GB"/>
          </w:rPr>
          <w:delText xml:space="preserve"> </w:delText>
        </w:r>
      </w:del>
      <w:r w:rsidR="00755B52" w:rsidRPr="0004792A">
        <w:rPr>
          <w:rFonts w:ascii="Times New Roman" w:hAnsi="Times New Roman" w:cs="Times New Roman"/>
        </w:rPr>
        <w:t>(</w:t>
      </w:r>
      <w:ins w:id="524" w:author="Adrian Barnett" w:date="2019-11-03T11:03:00Z">
        <w:r w:rsidR="0004792A">
          <w:rPr>
            <w:rFonts w:ascii="Times New Roman" w:hAnsi="Times New Roman" w:cs="Times New Roman"/>
          </w:rPr>
          <w:t>1</w:t>
        </w:r>
      </w:ins>
      <w:del w:id="525" w:author="Adrian Barnett" w:date="2019-11-03T11:03:00Z">
        <w:r w:rsidR="00755B52" w:rsidRPr="0004792A" w:rsidDel="0004792A">
          <w:rPr>
            <w:rFonts w:ascii="Times New Roman" w:hAnsi="Times New Roman" w:cs="Times New Roman"/>
          </w:rPr>
          <w:delText>2</w:delText>
        </w:r>
      </w:del>
      <w:r w:rsidR="00755B52" w:rsidRPr="0004792A">
        <w:rPr>
          <w:rFonts w:ascii="Times New Roman" w:hAnsi="Times New Roman" w:cs="Times New Roman"/>
        </w:rPr>
        <w:t>)</w:t>
      </w:r>
      <w:r w:rsidR="0098560A" w:rsidRPr="0004792A">
        <w:rPr>
          <w:rFonts w:ascii="Times New Roman" w:eastAsia="Times New Roman" w:hAnsi="Times New Roman" w:cs="Times New Roman"/>
          <w:lang w:eastAsia="en-GB"/>
        </w:rPr>
        <w:t xml:space="preserve">. </w:t>
      </w:r>
      <w:r w:rsidR="00A9761D" w:rsidRPr="0004792A">
        <w:rPr>
          <w:rFonts w:ascii="Times New Roman" w:eastAsia="Times New Roman" w:hAnsi="Times New Roman" w:cs="Times New Roman"/>
          <w:lang w:eastAsia="en-GB"/>
        </w:rPr>
        <w:t>W</w:t>
      </w:r>
      <w:r w:rsidRPr="0004792A">
        <w:rPr>
          <w:rFonts w:ascii="Times New Roman" w:eastAsia="Times New Roman" w:hAnsi="Times New Roman" w:cs="Times New Roman"/>
          <w:lang w:eastAsia="en-GB"/>
        </w:rPr>
        <w:t xml:space="preserve">e examined a relative increase in out-of-hours work and we would expect an increase in the absolute number of out-of-hours </w:t>
      </w:r>
      <w:ins w:id="526" w:author="Adrian Barnett" w:date="2019-11-03T11:03:00Z">
        <w:r w:rsidR="006A2934">
          <w:rPr>
            <w:rFonts w:ascii="Times New Roman" w:eastAsia="Times New Roman" w:hAnsi="Times New Roman" w:cs="Times New Roman"/>
            <w:lang w:eastAsia="en-GB"/>
          </w:rPr>
          <w:t xml:space="preserve">peer </w:t>
        </w:r>
      </w:ins>
      <w:r w:rsidRPr="0004792A">
        <w:rPr>
          <w:rFonts w:ascii="Times New Roman" w:eastAsia="Times New Roman" w:hAnsi="Times New Roman" w:cs="Times New Roman"/>
          <w:lang w:eastAsia="en-GB"/>
        </w:rPr>
        <w:t xml:space="preserve">reviews and </w:t>
      </w:r>
      <w:del w:id="527" w:author="Adrian Barnett" w:date="2019-11-03T11:03:00Z">
        <w:r w:rsidRPr="0004792A" w:rsidDel="006A2934">
          <w:rPr>
            <w:rFonts w:ascii="Times New Roman" w:eastAsia="Times New Roman" w:hAnsi="Times New Roman" w:cs="Times New Roman"/>
            <w:lang w:eastAsia="en-GB"/>
          </w:rPr>
          <w:delText xml:space="preserve">submissions </w:delText>
        </w:r>
      </w:del>
      <w:ins w:id="528" w:author="Adrian Barnett" w:date="2019-11-03T11:03:00Z">
        <w:r w:rsidR="006A2934">
          <w:rPr>
            <w:rFonts w:ascii="Times New Roman" w:eastAsia="Times New Roman" w:hAnsi="Times New Roman" w:cs="Times New Roman"/>
            <w:lang w:eastAsia="en-GB"/>
          </w:rPr>
          <w:t>manuscripts</w:t>
        </w:r>
        <w:r w:rsidR="006A2934" w:rsidRPr="0004792A">
          <w:rPr>
            <w:rFonts w:ascii="Times New Roman" w:eastAsia="Times New Roman" w:hAnsi="Times New Roman" w:cs="Times New Roman"/>
            <w:lang w:eastAsia="en-GB"/>
          </w:rPr>
          <w:t xml:space="preserve"> </w:t>
        </w:r>
      </w:ins>
      <w:r w:rsidRPr="0004792A">
        <w:rPr>
          <w:rFonts w:ascii="Times New Roman" w:eastAsia="Times New Roman" w:hAnsi="Times New Roman" w:cs="Times New Roman"/>
          <w:lang w:eastAsia="en-GB"/>
        </w:rPr>
        <w:t xml:space="preserve">if the total number of </w:t>
      </w:r>
      <w:del w:id="529" w:author="Adrian Barnett" w:date="2019-11-03T11:04:00Z">
        <w:r w:rsidRPr="0004792A" w:rsidDel="006A2934">
          <w:rPr>
            <w:rFonts w:ascii="Times New Roman" w:eastAsia="Times New Roman" w:hAnsi="Times New Roman" w:cs="Times New Roman"/>
            <w:lang w:eastAsia="en-GB"/>
          </w:rPr>
          <w:delText xml:space="preserve">papers </w:delText>
        </w:r>
      </w:del>
      <w:ins w:id="530" w:author="Adrian Barnett" w:date="2019-11-03T11:04:00Z">
        <w:r w:rsidR="006A2934">
          <w:rPr>
            <w:rFonts w:ascii="Times New Roman" w:eastAsia="Times New Roman" w:hAnsi="Times New Roman" w:cs="Times New Roman"/>
            <w:lang w:eastAsia="en-GB"/>
          </w:rPr>
          <w:t>publications</w:t>
        </w:r>
        <w:r w:rsidR="006A2934" w:rsidRPr="0004792A">
          <w:rPr>
            <w:rFonts w:ascii="Times New Roman" w:eastAsia="Times New Roman" w:hAnsi="Times New Roman" w:cs="Times New Roman"/>
            <w:lang w:eastAsia="en-GB"/>
          </w:rPr>
          <w:t xml:space="preserve"> </w:t>
        </w:r>
      </w:ins>
      <w:r w:rsidRPr="0004792A">
        <w:rPr>
          <w:rFonts w:ascii="Times New Roman" w:eastAsia="Times New Roman" w:hAnsi="Times New Roman" w:cs="Times New Roman"/>
          <w:lang w:eastAsia="en-GB"/>
        </w:rPr>
        <w:t>continues to increase over time.</w:t>
      </w:r>
    </w:p>
    <w:p w14:paraId="2FEC07CB" w14:textId="11A8B2DE" w:rsidR="0098560A" w:rsidRPr="006A2934" w:rsidRDefault="0098560A" w:rsidP="008A6EF9">
      <w:pPr>
        <w:spacing w:after="120" w:line="360" w:lineRule="auto"/>
        <w:rPr>
          <w:rFonts w:ascii="Times New Roman" w:eastAsia="Times New Roman" w:hAnsi="Times New Roman" w:cs="Times New Roman"/>
          <w:lang w:eastAsia="en-GB"/>
        </w:rPr>
      </w:pPr>
      <w:r w:rsidRPr="006A2934">
        <w:rPr>
          <w:rFonts w:ascii="Times New Roman" w:eastAsia="Times New Roman" w:hAnsi="Times New Roman" w:cs="Times New Roman"/>
          <w:lang w:eastAsia="en-GB"/>
        </w:rPr>
        <w:t xml:space="preserve">We did not have the age or gender of the </w:t>
      </w:r>
      <w:del w:id="531" w:author="Adrian Barnett" w:date="2019-11-03T11:04:00Z">
        <w:r w:rsidRPr="006A2934" w:rsidDel="006A2934">
          <w:rPr>
            <w:rFonts w:ascii="Times New Roman" w:eastAsia="Times New Roman" w:hAnsi="Times New Roman" w:cs="Times New Roman"/>
            <w:lang w:eastAsia="en-GB"/>
          </w:rPr>
          <w:delText xml:space="preserve">researchers </w:delText>
        </w:r>
      </w:del>
      <w:ins w:id="532" w:author="Adrian Barnett" w:date="2019-11-03T11:04:00Z">
        <w:r w:rsidR="006A2934">
          <w:rPr>
            <w:rFonts w:ascii="Times New Roman" w:eastAsia="Times New Roman" w:hAnsi="Times New Roman" w:cs="Times New Roman"/>
            <w:lang w:eastAsia="en-GB"/>
          </w:rPr>
          <w:t>authors</w:t>
        </w:r>
        <w:r w:rsidR="006A2934" w:rsidRPr="006A2934">
          <w:rPr>
            <w:rFonts w:ascii="Times New Roman" w:eastAsia="Times New Roman" w:hAnsi="Times New Roman" w:cs="Times New Roman"/>
            <w:lang w:eastAsia="en-GB"/>
          </w:rPr>
          <w:t xml:space="preserve"> </w:t>
        </w:r>
      </w:ins>
      <w:r w:rsidRPr="006A2934">
        <w:rPr>
          <w:rFonts w:ascii="Times New Roman" w:eastAsia="Times New Roman" w:hAnsi="Times New Roman" w:cs="Times New Roman"/>
          <w:lang w:eastAsia="en-GB"/>
        </w:rPr>
        <w:t>or</w:t>
      </w:r>
      <w:ins w:id="533" w:author="Adrian Barnett" w:date="2019-11-03T11:04:00Z">
        <w:r w:rsidR="006A2934">
          <w:rPr>
            <w:rFonts w:ascii="Times New Roman" w:eastAsia="Times New Roman" w:hAnsi="Times New Roman" w:cs="Times New Roman"/>
            <w:lang w:eastAsia="en-GB"/>
          </w:rPr>
          <w:t xml:space="preserve"> peer</w:t>
        </w:r>
      </w:ins>
      <w:r w:rsidRPr="006A2934">
        <w:rPr>
          <w:rFonts w:ascii="Times New Roman" w:eastAsia="Times New Roman" w:hAnsi="Times New Roman" w:cs="Times New Roman"/>
          <w:lang w:eastAsia="en-GB"/>
        </w:rPr>
        <w:t xml:space="preserve"> reviewers, and so cannot examine differences by these characteristics. We did not have the researchers’ names, so we could not examine a within-researcher change over time in out-of-hours work.</w:t>
      </w:r>
    </w:p>
    <w:p w14:paraId="3972E4BB" w14:textId="62FA5079" w:rsidR="0098560A" w:rsidRPr="003054CF" w:rsidRDefault="0098560A" w:rsidP="008A6EF9">
      <w:pPr>
        <w:spacing w:after="120" w:line="360" w:lineRule="auto"/>
        <w:rPr>
          <w:rFonts w:ascii="Times New Roman" w:eastAsia="Times New Roman" w:hAnsi="Times New Roman" w:cs="Times New Roman"/>
          <w:lang w:eastAsia="en-GB"/>
          <w:rPrChange w:id="534" w:author="Adrian Barnett" w:date="2019-11-02T14:00:00Z">
            <w:rPr>
              <w:rFonts w:ascii="Times New Roman" w:eastAsia="Times New Roman" w:hAnsi="Times New Roman" w:cs="Times New Roman"/>
              <w:lang w:eastAsia="en-GB"/>
            </w:rPr>
          </w:rPrChange>
        </w:rPr>
      </w:pPr>
      <w:r w:rsidRPr="003A0FB2">
        <w:rPr>
          <w:rFonts w:ascii="Times New Roman" w:eastAsia="Times New Roman" w:hAnsi="Times New Roman" w:cs="Times New Roman"/>
          <w:lang w:eastAsia="en-GB"/>
        </w:rPr>
        <w:t xml:space="preserve">The </w:t>
      </w:r>
      <w:r w:rsidRPr="003A0FB2">
        <w:rPr>
          <w:rFonts w:ascii="Times New Roman" w:eastAsia="Times New Roman" w:hAnsi="Times New Roman" w:cs="Times New Roman"/>
          <w:i/>
          <w:lang w:eastAsia="en-GB"/>
        </w:rPr>
        <w:t>BMJ</w:t>
      </w:r>
      <w:r w:rsidRPr="003A0FB2">
        <w:rPr>
          <w:rFonts w:ascii="Times New Roman" w:eastAsia="Times New Roman" w:hAnsi="Times New Roman" w:cs="Times New Roman"/>
          <w:lang w:eastAsia="en-GB"/>
        </w:rPr>
        <w:t xml:space="preserve"> and </w:t>
      </w:r>
      <w:r w:rsidRPr="003A0FB2">
        <w:rPr>
          <w:rFonts w:ascii="Times New Roman" w:eastAsia="Times New Roman" w:hAnsi="Times New Roman" w:cs="Times New Roman"/>
          <w:i/>
          <w:lang w:eastAsia="en-GB"/>
        </w:rPr>
        <w:t>BMJ Open</w:t>
      </w:r>
      <w:r w:rsidRPr="002E0AF3">
        <w:rPr>
          <w:rFonts w:ascii="Times New Roman" w:eastAsia="Times New Roman" w:hAnsi="Times New Roman" w:cs="Times New Roman"/>
          <w:lang w:eastAsia="en-GB"/>
        </w:rPr>
        <w:t xml:space="preserve"> are large general medical </w:t>
      </w:r>
      <w:proofErr w:type="gramStart"/>
      <w:r w:rsidRPr="002E0AF3">
        <w:rPr>
          <w:rFonts w:ascii="Times New Roman" w:eastAsia="Times New Roman" w:hAnsi="Times New Roman" w:cs="Times New Roman"/>
          <w:lang w:eastAsia="en-GB"/>
        </w:rPr>
        <w:t>journals, but</w:t>
      </w:r>
      <w:proofErr w:type="gramEnd"/>
      <w:r w:rsidRPr="002E0AF3">
        <w:rPr>
          <w:rFonts w:ascii="Times New Roman" w:eastAsia="Times New Roman" w:hAnsi="Times New Roman" w:cs="Times New Roman"/>
          <w:lang w:eastAsia="en-GB"/>
        </w:rPr>
        <w:t xml:space="preserve"> will not be representative of all researchers or all researchers in health and medicine.</w:t>
      </w:r>
      <w:r w:rsidR="00F06DFA" w:rsidRPr="002E0AF3">
        <w:rPr>
          <w:rFonts w:ascii="Times New Roman" w:eastAsia="Times New Roman" w:hAnsi="Times New Roman" w:cs="Times New Roman"/>
          <w:lang w:eastAsia="en-GB"/>
        </w:rPr>
        <w:t xml:space="preserve"> </w:t>
      </w:r>
      <w:proofErr w:type="gramStart"/>
      <w:r w:rsidR="00F06DFA" w:rsidRPr="002E0AF3">
        <w:rPr>
          <w:rFonts w:ascii="Times New Roman" w:eastAsia="Times New Roman" w:hAnsi="Times New Roman" w:cs="Times New Roman"/>
          <w:lang w:eastAsia="en-GB"/>
        </w:rPr>
        <w:t>Hence</w:t>
      </w:r>
      <w:proofErr w:type="gramEnd"/>
      <w:r w:rsidR="00F06DFA" w:rsidRPr="002E0AF3">
        <w:rPr>
          <w:rFonts w:ascii="Times New Roman" w:eastAsia="Times New Roman" w:hAnsi="Times New Roman" w:cs="Times New Roman"/>
          <w:lang w:eastAsia="en-GB"/>
        </w:rPr>
        <w:t xml:space="preserve"> we should be careful about generalising to o</w:t>
      </w:r>
      <w:r w:rsidR="00F06DFA" w:rsidRPr="003054CF">
        <w:rPr>
          <w:rFonts w:ascii="Times New Roman" w:eastAsia="Times New Roman" w:hAnsi="Times New Roman" w:cs="Times New Roman"/>
          <w:lang w:eastAsia="en-GB"/>
          <w:rPrChange w:id="535" w:author="Adrian Barnett" w:date="2019-11-02T14:00:00Z">
            <w:rPr>
              <w:rFonts w:ascii="Times New Roman" w:eastAsia="Times New Roman" w:hAnsi="Times New Roman" w:cs="Times New Roman"/>
              <w:lang w:eastAsia="en-GB"/>
            </w:rPr>
          </w:rPrChange>
        </w:rPr>
        <w:t>ther areas of research.</w:t>
      </w:r>
    </w:p>
    <w:tbl>
      <w:tblPr>
        <w:tblStyle w:val="TableGrid"/>
        <w:tblW w:w="0" w:type="auto"/>
        <w:tblLook w:val="04A0" w:firstRow="1" w:lastRow="0" w:firstColumn="1" w:lastColumn="0" w:noHBand="0" w:noVBand="1"/>
      </w:tblPr>
      <w:tblGrid>
        <w:gridCol w:w="9010"/>
      </w:tblGrid>
      <w:tr w:rsidR="00736CD2" w:rsidRPr="003054CF" w14:paraId="20064FA5" w14:textId="77777777" w:rsidTr="00736CD2">
        <w:tc>
          <w:tcPr>
            <w:tcW w:w="9010" w:type="dxa"/>
          </w:tcPr>
          <w:p w14:paraId="7363D9F5" w14:textId="2934E983" w:rsidR="00736CD2" w:rsidRPr="003054CF" w:rsidRDefault="00736CD2" w:rsidP="008A6EF9">
            <w:pPr>
              <w:pStyle w:val="Heading4"/>
              <w:spacing w:before="0" w:after="120" w:line="360" w:lineRule="auto"/>
              <w:textAlignment w:val="baseline"/>
              <w:rPr>
                <w:rFonts w:ascii="Times New Roman" w:hAnsi="Times New Roman" w:cs="Times New Roman"/>
                <w:color w:val="333333"/>
                <w:rPrChange w:id="536" w:author="Adrian Barnett" w:date="2019-11-02T14:00:00Z">
                  <w:rPr>
                    <w:rFonts w:ascii="Times New Roman" w:hAnsi="Times New Roman" w:cs="Times New Roman"/>
                    <w:color w:val="333333"/>
                  </w:rPr>
                </w:rPrChange>
              </w:rPr>
            </w:pPr>
            <w:r w:rsidRPr="003054CF">
              <w:rPr>
                <w:rFonts w:ascii="Times New Roman" w:hAnsi="Times New Roman" w:cs="Times New Roman"/>
                <w:color w:val="333333"/>
                <w:rPrChange w:id="537" w:author="Adrian Barnett" w:date="2019-11-02T14:00:00Z">
                  <w:rPr>
                    <w:rFonts w:ascii="Times New Roman" w:hAnsi="Times New Roman" w:cs="Times New Roman"/>
                    <w:color w:val="333333"/>
                  </w:rPr>
                </w:rPrChange>
              </w:rPr>
              <w:t>What is already known on this topic:</w:t>
            </w:r>
          </w:p>
          <w:p w14:paraId="58AD86A9" w14:textId="1A8D6F0B" w:rsidR="00736CD2" w:rsidRPr="003054CF" w:rsidRDefault="00736CD2" w:rsidP="008A6EF9">
            <w:pPr>
              <w:pStyle w:val="ListParagraph"/>
              <w:numPr>
                <w:ilvl w:val="0"/>
                <w:numId w:val="7"/>
              </w:numPr>
              <w:spacing w:after="120" w:line="360" w:lineRule="auto"/>
              <w:rPr>
                <w:rFonts w:ascii="Times New Roman" w:hAnsi="Times New Roman" w:cs="Times New Roman"/>
                <w:rPrChange w:id="538" w:author="Adrian Barnett" w:date="2019-11-02T14:00:00Z">
                  <w:rPr>
                    <w:rFonts w:ascii="Times New Roman" w:hAnsi="Times New Roman" w:cs="Times New Roman"/>
                  </w:rPr>
                </w:rPrChange>
              </w:rPr>
            </w:pPr>
            <w:r w:rsidRPr="003054CF">
              <w:rPr>
                <w:rFonts w:ascii="Times New Roman" w:hAnsi="Times New Roman" w:cs="Times New Roman"/>
                <w:rPrChange w:id="539" w:author="Adrian Barnett" w:date="2019-11-02T14:00:00Z">
                  <w:rPr>
                    <w:rFonts w:ascii="Times New Roman" w:hAnsi="Times New Roman" w:cs="Times New Roman"/>
                  </w:rPr>
                </w:rPrChange>
              </w:rPr>
              <w:t xml:space="preserve">University ranking tables are being used as a management tool to encourage researchers to </w:t>
            </w:r>
            <w:r w:rsidR="00232ED1" w:rsidRPr="003054CF">
              <w:rPr>
                <w:rFonts w:ascii="Times New Roman" w:hAnsi="Times New Roman" w:cs="Times New Roman"/>
                <w:rPrChange w:id="540" w:author="Adrian Barnett" w:date="2019-11-02T14:00:00Z">
                  <w:rPr>
                    <w:rFonts w:ascii="Times New Roman" w:hAnsi="Times New Roman" w:cs="Times New Roman"/>
                  </w:rPr>
                </w:rPrChange>
              </w:rPr>
              <w:t>“</w:t>
            </w:r>
            <w:r w:rsidRPr="003054CF">
              <w:rPr>
                <w:rFonts w:ascii="Times New Roman" w:hAnsi="Times New Roman" w:cs="Times New Roman"/>
                <w:rPrChange w:id="541" w:author="Adrian Barnett" w:date="2019-11-02T14:00:00Z">
                  <w:rPr>
                    <w:rFonts w:ascii="Times New Roman" w:hAnsi="Times New Roman" w:cs="Times New Roman"/>
                  </w:rPr>
                </w:rPrChange>
              </w:rPr>
              <w:t>publish or perish</w:t>
            </w:r>
            <w:r w:rsidR="00232ED1" w:rsidRPr="003054CF">
              <w:rPr>
                <w:rFonts w:ascii="Times New Roman" w:hAnsi="Times New Roman" w:cs="Times New Roman"/>
                <w:rPrChange w:id="542" w:author="Adrian Barnett" w:date="2019-11-02T14:00:00Z">
                  <w:rPr>
                    <w:rFonts w:ascii="Times New Roman" w:hAnsi="Times New Roman" w:cs="Times New Roman"/>
                  </w:rPr>
                </w:rPrChange>
              </w:rPr>
              <w:t>”</w:t>
            </w:r>
          </w:p>
          <w:p w14:paraId="1413E893" w14:textId="0B1DD889" w:rsidR="00736CD2" w:rsidRPr="006A2934" w:rsidRDefault="00736CD2" w:rsidP="008A6EF9">
            <w:pPr>
              <w:pStyle w:val="ListParagraph"/>
              <w:numPr>
                <w:ilvl w:val="0"/>
                <w:numId w:val="7"/>
              </w:numPr>
              <w:spacing w:after="120" w:line="360" w:lineRule="auto"/>
              <w:rPr>
                <w:rFonts w:ascii="Times New Roman" w:hAnsi="Times New Roman" w:cs="Times New Roman"/>
              </w:rPr>
            </w:pPr>
            <w:r w:rsidRPr="003054CF">
              <w:rPr>
                <w:rFonts w:ascii="Times New Roman" w:hAnsi="Times New Roman" w:cs="Times New Roman"/>
                <w:rPrChange w:id="543" w:author="Adrian Barnett" w:date="2019-11-02T14:00:00Z">
                  <w:rPr>
                    <w:rFonts w:ascii="Times New Roman" w:hAnsi="Times New Roman" w:cs="Times New Roman"/>
                  </w:rPr>
                </w:rPrChange>
              </w:rPr>
              <w:t xml:space="preserve">Researchers are </w:t>
            </w:r>
            <w:ins w:id="544" w:author="Adrian Barnett" w:date="2019-11-03T11:05:00Z">
              <w:r w:rsidR="006A2934" w:rsidRPr="00705814">
                <w:rPr>
                  <w:rFonts w:ascii="Times New Roman" w:eastAsia="Times New Roman" w:hAnsi="Times New Roman" w:cs="Times New Roman"/>
                  <w:lang w:eastAsia="en-GB"/>
                </w:rPr>
                <w:t>working longer hours to accommodate the demands of research and publishing</w:t>
              </w:r>
            </w:ins>
            <w:del w:id="545" w:author="Adrian Barnett" w:date="2019-11-03T11:05:00Z">
              <w:r w:rsidRPr="006A2934" w:rsidDel="006A2934">
                <w:rPr>
                  <w:rFonts w:ascii="Times New Roman" w:hAnsi="Times New Roman" w:cs="Times New Roman"/>
                </w:rPr>
                <w:delText>responding to this pressure by producing ever more papers</w:delText>
              </w:r>
            </w:del>
          </w:p>
          <w:p w14:paraId="5ACE0773" w14:textId="01C028B2" w:rsidR="00736CD2" w:rsidRPr="006A2934" w:rsidRDefault="00736CD2" w:rsidP="008A6EF9">
            <w:pPr>
              <w:pStyle w:val="ListParagraph"/>
              <w:numPr>
                <w:ilvl w:val="0"/>
                <w:numId w:val="7"/>
              </w:numPr>
              <w:spacing w:after="120" w:line="360" w:lineRule="auto"/>
              <w:rPr>
                <w:rFonts w:ascii="Times New Roman" w:hAnsi="Times New Roman" w:cs="Times New Roman"/>
              </w:rPr>
            </w:pPr>
            <w:r w:rsidRPr="006A2934">
              <w:rPr>
                <w:rFonts w:ascii="Times New Roman" w:hAnsi="Times New Roman" w:cs="Times New Roman"/>
              </w:rPr>
              <w:t xml:space="preserve">There are many complaints about academic </w:t>
            </w:r>
            <w:ins w:id="546" w:author="Adrian Barnett" w:date="2019-11-03T11:05:00Z">
              <w:r w:rsidR="006A2934">
                <w:rPr>
                  <w:rFonts w:ascii="Times New Roman" w:hAnsi="Times New Roman" w:cs="Times New Roman"/>
                </w:rPr>
                <w:t xml:space="preserve">and clinical </w:t>
              </w:r>
            </w:ins>
            <w:r w:rsidRPr="006A2934">
              <w:rPr>
                <w:rFonts w:ascii="Times New Roman" w:hAnsi="Times New Roman" w:cs="Times New Roman"/>
              </w:rPr>
              <w:t>overwork</w:t>
            </w:r>
          </w:p>
          <w:p w14:paraId="2D009B86" w14:textId="2BE14AAF" w:rsidR="00736CD2" w:rsidRPr="003A0FB2" w:rsidRDefault="00736CD2" w:rsidP="008A6EF9">
            <w:pPr>
              <w:spacing w:after="120" w:line="360" w:lineRule="auto"/>
              <w:rPr>
                <w:rFonts w:ascii="Times New Roman" w:hAnsi="Times New Roman" w:cs="Times New Roman"/>
                <w:i/>
              </w:rPr>
            </w:pPr>
            <w:r w:rsidRPr="003A0FB2">
              <w:rPr>
                <w:rFonts w:ascii="Times New Roman" w:hAnsi="Times New Roman" w:cs="Times New Roman"/>
                <w:i/>
              </w:rPr>
              <w:t>What this study adds:</w:t>
            </w:r>
          </w:p>
          <w:p w14:paraId="0B5B27DE" w14:textId="15F2C675" w:rsidR="00736CD2" w:rsidRPr="002E0AF3" w:rsidRDefault="001F5561" w:rsidP="008A6EF9">
            <w:pPr>
              <w:pStyle w:val="ListParagraph"/>
              <w:numPr>
                <w:ilvl w:val="0"/>
                <w:numId w:val="6"/>
              </w:numPr>
              <w:spacing w:after="120" w:line="360" w:lineRule="auto"/>
              <w:rPr>
                <w:rFonts w:ascii="Times New Roman" w:hAnsi="Times New Roman" w:cs="Times New Roman"/>
              </w:rPr>
            </w:pPr>
            <w:r w:rsidRPr="002E0AF3">
              <w:rPr>
                <w:rFonts w:ascii="Times New Roman" w:hAnsi="Times New Roman" w:cs="Times New Roman"/>
              </w:rPr>
              <w:t>The “weekend” is a misnomer for many researchers</w:t>
            </w:r>
          </w:p>
          <w:p w14:paraId="6EC894EE" w14:textId="23F5DE22" w:rsidR="00736CD2" w:rsidRPr="006A2934" w:rsidRDefault="00736CD2" w:rsidP="008A6EF9">
            <w:pPr>
              <w:pStyle w:val="ListParagraph"/>
              <w:numPr>
                <w:ilvl w:val="0"/>
                <w:numId w:val="6"/>
              </w:numPr>
              <w:spacing w:after="120" w:line="360" w:lineRule="auto"/>
              <w:rPr>
                <w:rFonts w:ascii="Times New Roman" w:eastAsia="Times New Roman" w:hAnsi="Times New Roman" w:cs="Times New Roman"/>
                <w:lang w:eastAsia="en-GB"/>
              </w:rPr>
            </w:pPr>
            <w:r w:rsidRPr="00E22972">
              <w:rPr>
                <w:rFonts w:ascii="Times New Roman" w:hAnsi="Times New Roman" w:cs="Times New Roman"/>
              </w:rPr>
              <w:t xml:space="preserve">There were large differences between countries in working </w:t>
            </w:r>
            <w:r w:rsidR="001F5561" w:rsidRPr="00E22972">
              <w:rPr>
                <w:rFonts w:ascii="Times New Roman" w:hAnsi="Times New Roman" w:cs="Times New Roman"/>
              </w:rPr>
              <w:t>hours</w:t>
            </w:r>
            <w:r w:rsidRPr="00E22972">
              <w:rPr>
                <w:rFonts w:ascii="Times New Roman" w:hAnsi="Times New Roman" w:cs="Times New Roman"/>
              </w:rPr>
              <w:t xml:space="preserve">, with China as a clear outlier of working </w:t>
            </w:r>
            <w:ins w:id="547" w:author="Adrian Barnett" w:date="2019-11-03T14:49:00Z">
              <w:r w:rsidR="00E22972">
                <w:rPr>
                  <w:rFonts w:ascii="Times New Roman" w:hAnsi="Times New Roman" w:cs="Times New Roman"/>
                </w:rPr>
                <w:t>weekends and late nights</w:t>
              </w:r>
            </w:ins>
            <w:del w:id="548" w:author="Adrian Barnett" w:date="2019-11-03T11:05:00Z">
              <w:r w:rsidRPr="00E22972" w:rsidDel="006A2934">
                <w:rPr>
                  <w:rFonts w:ascii="Times New Roman" w:hAnsi="Times New Roman" w:cs="Times New Roman"/>
                </w:rPr>
                <w:delText xml:space="preserve">long </w:delText>
              </w:r>
            </w:del>
            <w:del w:id="549" w:author="Adrian Barnett" w:date="2019-11-03T14:49:00Z">
              <w:r w:rsidRPr="006A2934" w:rsidDel="00E22972">
                <w:rPr>
                  <w:rFonts w:ascii="Times New Roman" w:hAnsi="Times New Roman" w:cs="Times New Roman"/>
                </w:rPr>
                <w:delText>hours</w:delText>
              </w:r>
            </w:del>
          </w:p>
        </w:tc>
      </w:tr>
    </w:tbl>
    <w:p w14:paraId="6B8789D9" w14:textId="17B5FD99" w:rsidR="00942C0D" w:rsidRPr="003054CF" w:rsidRDefault="00942C0D" w:rsidP="00232ED1">
      <w:pPr>
        <w:spacing w:before="120" w:line="360" w:lineRule="auto"/>
        <w:rPr>
          <w:rFonts w:ascii="Times New Roman" w:hAnsi="Times New Roman" w:cs="Times New Roman"/>
          <w:b/>
        </w:rPr>
      </w:pPr>
      <w:r w:rsidRPr="003054CF">
        <w:rPr>
          <w:rFonts w:ascii="Times New Roman" w:hAnsi="Times New Roman" w:cs="Times New Roman"/>
          <w:b/>
        </w:rPr>
        <w:t>Sources of funding</w:t>
      </w:r>
    </w:p>
    <w:p w14:paraId="49C036ED" w14:textId="4763B2E3" w:rsidR="00942C0D" w:rsidRPr="00954608" w:rsidRDefault="00942C0D" w:rsidP="008A6EF9">
      <w:pPr>
        <w:spacing w:line="360" w:lineRule="auto"/>
        <w:rPr>
          <w:rFonts w:ascii="Times New Roman" w:hAnsi="Times New Roman" w:cs="Times New Roman"/>
        </w:rPr>
      </w:pPr>
      <w:r w:rsidRPr="003054CF">
        <w:rPr>
          <w:rFonts w:ascii="Times New Roman" w:hAnsi="Times New Roman" w:cs="Times New Roman"/>
        </w:rPr>
        <w:t xml:space="preserve">AGB receives fellowship funding from the National Health and Medical Research Council (1117784). The funder had no role in the study design, collection of data, writing, or decision to submit the paper for publication. The researchers are independent from the funders and all authors had full access to </w:t>
      </w:r>
      <w:proofErr w:type="gramStart"/>
      <w:r w:rsidRPr="003054CF">
        <w:rPr>
          <w:rFonts w:ascii="Times New Roman" w:hAnsi="Times New Roman" w:cs="Times New Roman"/>
        </w:rPr>
        <w:t>all of</w:t>
      </w:r>
      <w:proofErr w:type="gramEnd"/>
      <w:r w:rsidRPr="003054CF">
        <w:rPr>
          <w:rFonts w:ascii="Times New Roman" w:hAnsi="Times New Roman" w:cs="Times New Roman"/>
        </w:rPr>
        <w:t xml:space="preserve"> the data (including statistical reports and tables) in the study and can take responsibility for the integrity of the data and the accuracy of the data analysis is also required. </w:t>
      </w:r>
    </w:p>
    <w:p w14:paraId="679E32B8" w14:textId="77777777" w:rsidR="0054322F" w:rsidRPr="004A4ED0" w:rsidRDefault="0054322F" w:rsidP="008A6EF9">
      <w:pPr>
        <w:spacing w:line="360" w:lineRule="auto"/>
        <w:rPr>
          <w:rFonts w:ascii="Times New Roman" w:hAnsi="Times New Roman" w:cs="Times New Roman"/>
          <w:b/>
        </w:rPr>
      </w:pPr>
      <w:proofErr w:type="spellStart"/>
      <w:r w:rsidRPr="00374A6C">
        <w:rPr>
          <w:rFonts w:ascii="Times New Roman" w:hAnsi="Times New Roman" w:cs="Times New Roman"/>
          <w:b/>
        </w:rPr>
        <w:t>Contributorship</w:t>
      </w:r>
      <w:proofErr w:type="spellEnd"/>
      <w:r w:rsidRPr="00374A6C">
        <w:rPr>
          <w:rFonts w:ascii="Times New Roman" w:hAnsi="Times New Roman" w:cs="Times New Roman"/>
          <w:b/>
        </w:rPr>
        <w:t xml:space="preserve"> statements </w:t>
      </w:r>
    </w:p>
    <w:p w14:paraId="7158D711" w14:textId="722B788C" w:rsidR="0054322F" w:rsidRPr="002E0AF3" w:rsidRDefault="0054322F" w:rsidP="008A6EF9">
      <w:pPr>
        <w:spacing w:line="360" w:lineRule="auto"/>
        <w:rPr>
          <w:rFonts w:ascii="Times New Roman" w:hAnsi="Times New Roman" w:cs="Times New Roman"/>
        </w:rPr>
      </w:pPr>
      <w:r w:rsidRPr="009073AF">
        <w:rPr>
          <w:rFonts w:ascii="Times New Roman" w:hAnsi="Times New Roman" w:cs="Times New Roman"/>
        </w:rPr>
        <w:t>AGB had the original idea, performed the analysis, wrote the first draft of the article and is the guarantor. S</w:t>
      </w:r>
      <w:r w:rsidR="005D7188" w:rsidRPr="00567C07">
        <w:rPr>
          <w:rFonts w:ascii="Times New Roman" w:hAnsi="Times New Roman" w:cs="Times New Roman"/>
        </w:rPr>
        <w:t>S</w:t>
      </w:r>
      <w:r w:rsidRPr="00567C07">
        <w:rPr>
          <w:rFonts w:ascii="Times New Roman" w:hAnsi="Times New Roman" w:cs="Times New Roman"/>
        </w:rPr>
        <w:t xml:space="preserve"> and IM gave input into the study design, helped interpret the results, and wrote sections of the paper. S</w:t>
      </w:r>
      <w:r w:rsidR="005D7188" w:rsidRPr="003A0FB2">
        <w:rPr>
          <w:rFonts w:ascii="Times New Roman" w:hAnsi="Times New Roman" w:cs="Times New Roman"/>
        </w:rPr>
        <w:t>S</w:t>
      </w:r>
      <w:r w:rsidRPr="003A0FB2">
        <w:rPr>
          <w:rFonts w:ascii="Times New Roman" w:hAnsi="Times New Roman" w:cs="Times New Roman"/>
        </w:rPr>
        <w:t xml:space="preserve"> sourced the data.</w:t>
      </w:r>
    </w:p>
    <w:p w14:paraId="1D2564CC" w14:textId="136F8623" w:rsidR="00942C0D" w:rsidRPr="003054CF" w:rsidRDefault="00942C0D" w:rsidP="008A6EF9">
      <w:pPr>
        <w:spacing w:line="360" w:lineRule="auto"/>
        <w:rPr>
          <w:rFonts w:ascii="Times New Roman" w:hAnsi="Times New Roman" w:cs="Times New Roman"/>
          <w:b/>
          <w:rPrChange w:id="550" w:author="Adrian Barnett" w:date="2019-11-02T14:00:00Z">
            <w:rPr>
              <w:rFonts w:ascii="Times New Roman" w:hAnsi="Times New Roman" w:cs="Times New Roman"/>
              <w:b/>
            </w:rPr>
          </w:rPrChange>
        </w:rPr>
      </w:pPr>
      <w:r w:rsidRPr="003054CF">
        <w:rPr>
          <w:rFonts w:ascii="Times New Roman" w:hAnsi="Times New Roman" w:cs="Times New Roman"/>
          <w:b/>
          <w:rPrChange w:id="551" w:author="Adrian Barnett" w:date="2019-11-02T14:00:00Z">
            <w:rPr>
              <w:rFonts w:ascii="Times New Roman" w:hAnsi="Times New Roman" w:cs="Times New Roman"/>
              <w:b/>
            </w:rPr>
          </w:rPrChange>
        </w:rPr>
        <w:lastRenderedPageBreak/>
        <w:t>Transparency declaration</w:t>
      </w:r>
    </w:p>
    <w:p w14:paraId="007F5333" w14:textId="1503F644" w:rsidR="00942C0D" w:rsidRPr="003054CF" w:rsidRDefault="00942C0D" w:rsidP="008A6EF9">
      <w:pPr>
        <w:spacing w:line="360" w:lineRule="auto"/>
        <w:rPr>
          <w:rFonts w:ascii="Times New Roman" w:hAnsi="Times New Roman" w:cs="Times New Roman"/>
          <w:rPrChange w:id="552" w:author="Adrian Barnett" w:date="2019-11-02T14:00:00Z">
            <w:rPr>
              <w:rFonts w:ascii="Times New Roman" w:hAnsi="Times New Roman" w:cs="Times New Roman"/>
            </w:rPr>
          </w:rPrChange>
        </w:rPr>
      </w:pPr>
      <w:r w:rsidRPr="003054CF">
        <w:rPr>
          <w:rFonts w:ascii="Times New Roman" w:hAnsi="Times New Roman" w:cs="Times New Roman"/>
          <w:rPrChange w:id="553" w:author="Adrian Barnett" w:date="2019-11-02T14:00:00Z">
            <w:rPr>
              <w:rFonts w:ascii="Times New Roman" w:hAnsi="Times New Roman" w:cs="Times New Roman"/>
            </w:rPr>
          </w:rPrChange>
        </w:rPr>
        <w:t>AGB affirms that the manuscript is an honest, accurate, and transparent account of the study being reported; that no important aspects of the study have been omitted; and that any discrepancies from the study as originally planned (and, if relevant, registered) have been explained.</w:t>
      </w:r>
    </w:p>
    <w:p w14:paraId="6E5678D1" w14:textId="77777777" w:rsidR="00EB5BE8" w:rsidRPr="003054CF" w:rsidRDefault="00EB5BE8" w:rsidP="008A6EF9">
      <w:pPr>
        <w:spacing w:line="360" w:lineRule="auto"/>
        <w:rPr>
          <w:rFonts w:ascii="Times New Roman" w:hAnsi="Times New Roman" w:cs="Times New Roman"/>
          <w:b/>
          <w:rPrChange w:id="554" w:author="Adrian Barnett" w:date="2019-11-02T14:00:00Z">
            <w:rPr>
              <w:rFonts w:ascii="Times New Roman" w:hAnsi="Times New Roman" w:cs="Times New Roman"/>
              <w:b/>
            </w:rPr>
          </w:rPrChange>
        </w:rPr>
      </w:pPr>
      <w:r w:rsidRPr="003054CF">
        <w:rPr>
          <w:rFonts w:ascii="Times New Roman" w:hAnsi="Times New Roman" w:cs="Times New Roman"/>
          <w:b/>
          <w:rPrChange w:id="555" w:author="Adrian Barnett" w:date="2019-11-02T14:00:00Z">
            <w:rPr>
              <w:rFonts w:ascii="Times New Roman" w:hAnsi="Times New Roman" w:cs="Times New Roman"/>
              <w:b/>
            </w:rPr>
          </w:rPrChange>
        </w:rPr>
        <w:t>Dissemination declaration</w:t>
      </w:r>
    </w:p>
    <w:p w14:paraId="624F262B" w14:textId="4ED75368" w:rsidR="00EB5BE8" w:rsidRPr="003054CF" w:rsidRDefault="00EB5BE8" w:rsidP="008A6EF9">
      <w:pPr>
        <w:spacing w:line="360" w:lineRule="auto"/>
        <w:rPr>
          <w:rFonts w:ascii="Times New Roman" w:hAnsi="Times New Roman" w:cs="Times New Roman"/>
          <w:rPrChange w:id="556" w:author="Adrian Barnett" w:date="2019-11-02T14:00:00Z">
            <w:rPr>
              <w:rFonts w:ascii="Times New Roman" w:hAnsi="Times New Roman" w:cs="Times New Roman"/>
            </w:rPr>
          </w:rPrChange>
        </w:rPr>
      </w:pPr>
      <w:r w:rsidRPr="003054CF">
        <w:rPr>
          <w:rFonts w:ascii="Times New Roman" w:hAnsi="Times New Roman" w:cs="Times New Roman"/>
          <w:rPrChange w:id="557" w:author="Adrian Barnett" w:date="2019-11-02T14:00:00Z">
            <w:rPr>
              <w:rFonts w:ascii="Times New Roman" w:hAnsi="Times New Roman" w:cs="Times New Roman"/>
            </w:rPr>
          </w:rPrChange>
        </w:rPr>
        <w:t>Dissemination to participants is not applicable.</w:t>
      </w:r>
    </w:p>
    <w:p w14:paraId="0E7DCC9A" w14:textId="3BF60D2C" w:rsidR="00736CD2" w:rsidRPr="003054CF" w:rsidRDefault="00736CD2" w:rsidP="008A6EF9">
      <w:pPr>
        <w:spacing w:line="360" w:lineRule="auto"/>
        <w:rPr>
          <w:rFonts w:ascii="Times New Roman" w:hAnsi="Times New Roman" w:cs="Times New Roman"/>
          <w:b/>
          <w:rPrChange w:id="558" w:author="Adrian Barnett" w:date="2019-11-02T14:00:00Z">
            <w:rPr>
              <w:rFonts w:ascii="Times New Roman" w:hAnsi="Times New Roman" w:cs="Times New Roman"/>
              <w:b/>
            </w:rPr>
          </w:rPrChange>
        </w:rPr>
      </w:pPr>
      <w:r w:rsidRPr="003054CF">
        <w:rPr>
          <w:rFonts w:ascii="Times New Roman" w:hAnsi="Times New Roman" w:cs="Times New Roman"/>
          <w:b/>
          <w:rPrChange w:id="559" w:author="Adrian Barnett" w:date="2019-11-02T14:00:00Z">
            <w:rPr>
              <w:rFonts w:ascii="Times New Roman" w:hAnsi="Times New Roman" w:cs="Times New Roman"/>
              <w:b/>
            </w:rPr>
          </w:rPrChange>
        </w:rPr>
        <w:t>Data sharing statement</w:t>
      </w:r>
    </w:p>
    <w:p w14:paraId="0B1EE9A5" w14:textId="00362D57" w:rsidR="00736CD2" w:rsidRPr="003054CF" w:rsidRDefault="00736CD2" w:rsidP="008A6EF9">
      <w:pPr>
        <w:spacing w:line="360" w:lineRule="auto"/>
        <w:rPr>
          <w:rFonts w:ascii="Times New Roman" w:hAnsi="Times New Roman" w:cs="Times New Roman"/>
        </w:rPr>
      </w:pPr>
      <w:r w:rsidRPr="003054CF">
        <w:rPr>
          <w:rFonts w:ascii="Times New Roman" w:hAnsi="Times New Roman" w:cs="Times New Roman"/>
          <w:rPrChange w:id="560" w:author="Adrian Barnett" w:date="2019-11-02T14:00:00Z">
            <w:rPr>
              <w:rFonts w:ascii="Times New Roman" w:hAnsi="Times New Roman" w:cs="Times New Roman"/>
            </w:rPr>
          </w:rPrChange>
        </w:rPr>
        <w:t xml:space="preserve">The data are fully available at </w:t>
      </w:r>
      <w:hyperlink r:id="rId15" w:history="1">
        <w:r w:rsidRPr="003054CF">
          <w:rPr>
            <w:rStyle w:val="Hyperlink"/>
            <w:rFonts w:ascii="Times New Roman" w:hAnsi="Times New Roman" w:cs="Times New Roman"/>
          </w:rPr>
          <w:t>https://github.com/agbarnett/weekends</w:t>
        </w:r>
      </w:hyperlink>
      <w:r w:rsidRPr="003054CF">
        <w:rPr>
          <w:rFonts w:ascii="Times New Roman" w:hAnsi="Times New Roman" w:cs="Times New Roman"/>
        </w:rPr>
        <w:t xml:space="preserve">. </w:t>
      </w:r>
    </w:p>
    <w:p w14:paraId="6DA56D5E" w14:textId="0C8C898F" w:rsidR="0054322F" w:rsidRPr="003054CF" w:rsidRDefault="0054322F" w:rsidP="008A6EF9">
      <w:pPr>
        <w:spacing w:line="360" w:lineRule="auto"/>
        <w:rPr>
          <w:rFonts w:ascii="Times New Roman" w:hAnsi="Times New Roman" w:cs="Times New Roman"/>
          <w:b/>
        </w:rPr>
      </w:pPr>
      <w:r w:rsidRPr="003054CF">
        <w:rPr>
          <w:rFonts w:ascii="Times New Roman" w:hAnsi="Times New Roman" w:cs="Times New Roman"/>
          <w:b/>
        </w:rPr>
        <w:t xml:space="preserve">Competing </w:t>
      </w:r>
      <w:proofErr w:type="gramStart"/>
      <w:r w:rsidRPr="003054CF">
        <w:rPr>
          <w:rFonts w:ascii="Times New Roman" w:hAnsi="Times New Roman" w:cs="Times New Roman"/>
          <w:b/>
        </w:rPr>
        <w:t>interests</w:t>
      </w:r>
      <w:proofErr w:type="gramEnd"/>
      <w:r w:rsidRPr="003054CF">
        <w:rPr>
          <w:rFonts w:ascii="Times New Roman" w:hAnsi="Times New Roman" w:cs="Times New Roman"/>
          <w:b/>
        </w:rPr>
        <w:t xml:space="preserve"> declaration</w:t>
      </w:r>
    </w:p>
    <w:p w14:paraId="7C555692" w14:textId="1400B51A" w:rsidR="0054322F" w:rsidRPr="00567C07" w:rsidRDefault="0054322F" w:rsidP="008A6EF9">
      <w:pPr>
        <w:spacing w:line="360" w:lineRule="auto"/>
        <w:rPr>
          <w:rFonts w:ascii="Times New Roman" w:hAnsi="Times New Roman" w:cs="Times New Roman"/>
        </w:rPr>
      </w:pPr>
      <w:r w:rsidRPr="00954608">
        <w:rPr>
          <w:rFonts w:ascii="Times New Roman" w:hAnsi="Times New Roman" w:cs="Times New Roman"/>
        </w:rPr>
        <w:t xml:space="preserve">All authors have completed the ICMJE uniform disclosure form at www.icmje.org/coi_disclosure.pdf and declare: no support from any organisation for the submitted work; AGB has received research grants from the Australian National Health and Medical Research Council, </w:t>
      </w:r>
      <w:r w:rsidR="00B511C6" w:rsidRPr="00374A6C">
        <w:rPr>
          <w:rFonts w:ascii="Times New Roman" w:hAnsi="Times New Roman" w:cs="Times New Roman"/>
        </w:rPr>
        <w:t>S</w:t>
      </w:r>
      <w:r w:rsidR="005D7188" w:rsidRPr="00374A6C">
        <w:rPr>
          <w:rFonts w:ascii="Times New Roman" w:hAnsi="Times New Roman" w:cs="Times New Roman"/>
        </w:rPr>
        <w:t>S</w:t>
      </w:r>
      <w:r w:rsidR="00B511C6" w:rsidRPr="004A4ED0">
        <w:rPr>
          <w:rFonts w:ascii="Times New Roman" w:hAnsi="Times New Roman" w:cs="Times New Roman"/>
        </w:rPr>
        <w:t xml:space="preserve"> works for BMJ</w:t>
      </w:r>
      <w:r w:rsidRPr="004A4ED0">
        <w:rPr>
          <w:rFonts w:ascii="Times New Roman" w:hAnsi="Times New Roman" w:cs="Times New Roman"/>
        </w:rPr>
        <w:t>; no other relationships or activities that could appear to have influenced the submitted work.</w:t>
      </w:r>
      <w:r w:rsidR="0076077C" w:rsidRPr="00567C07">
        <w:rPr>
          <w:rFonts w:ascii="Times New Roman" w:hAnsi="Times New Roman" w:cs="Times New Roman"/>
        </w:rPr>
        <w:t xml:space="preserve"> We have reviewed for and submitted articles to The BMJ and BMJ Open, often out-of-hours.</w:t>
      </w:r>
    </w:p>
    <w:p w14:paraId="5CA00844" w14:textId="70E71E0A" w:rsidR="0054322F" w:rsidRPr="003A0FB2" w:rsidRDefault="0054322F" w:rsidP="008A6EF9">
      <w:pPr>
        <w:spacing w:line="360" w:lineRule="auto"/>
        <w:rPr>
          <w:rFonts w:ascii="Times New Roman" w:hAnsi="Times New Roman" w:cs="Times New Roman"/>
          <w:b/>
        </w:rPr>
      </w:pPr>
      <w:r w:rsidRPr="003A0FB2">
        <w:rPr>
          <w:rFonts w:ascii="Times New Roman" w:hAnsi="Times New Roman" w:cs="Times New Roman"/>
          <w:b/>
        </w:rPr>
        <w:t>License</w:t>
      </w:r>
    </w:p>
    <w:p w14:paraId="0269FB63" w14:textId="2BF83F69" w:rsidR="0054322F" w:rsidRPr="003054CF" w:rsidRDefault="0054322F" w:rsidP="008A6EF9">
      <w:pPr>
        <w:spacing w:line="360" w:lineRule="auto"/>
        <w:rPr>
          <w:rFonts w:ascii="Times New Roman" w:hAnsi="Times New Roman" w:cs="Times New Roman"/>
          <w:rPrChange w:id="561" w:author="Adrian Barnett" w:date="2019-11-02T14:00:00Z">
            <w:rPr>
              <w:rFonts w:ascii="Times New Roman" w:hAnsi="Times New Roman" w:cs="Times New Roman"/>
            </w:rPr>
          </w:rPrChange>
        </w:rPr>
      </w:pPr>
      <w:r w:rsidRPr="002E0AF3">
        <w:rPr>
          <w:rFonts w:ascii="Times New Roman" w:hAnsi="Times New Roman" w:cs="Times New Roman"/>
        </w:rPr>
        <w:t>The Corresponding Author has the right to grant on behalf of all authors and does grant on behalf of all authors, a worldwide licence to the Publishers and it</w:t>
      </w:r>
      <w:r w:rsidRPr="003054CF">
        <w:rPr>
          <w:rFonts w:ascii="Times New Roman" w:hAnsi="Times New Roman" w:cs="Times New Roman"/>
          <w:rPrChange w:id="562" w:author="Adrian Barnett" w:date="2019-11-02T14:00:00Z">
            <w:rPr>
              <w:rFonts w:ascii="Times New Roman" w:hAnsi="Times New Roman" w:cs="Times New Roman"/>
            </w:rPr>
          </w:rPrChange>
        </w:rPr>
        <w:t xml:space="preserve">s </w:t>
      </w:r>
      <w:proofErr w:type="spellStart"/>
      <w:r w:rsidRPr="003054CF">
        <w:rPr>
          <w:rFonts w:ascii="Times New Roman" w:hAnsi="Times New Roman" w:cs="Times New Roman"/>
          <w:rPrChange w:id="563" w:author="Adrian Barnett" w:date="2019-11-02T14:00:00Z">
            <w:rPr>
              <w:rFonts w:ascii="Times New Roman" w:hAnsi="Times New Roman" w:cs="Times New Roman"/>
            </w:rPr>
          </w:rPrChange>
        </w:rPr>
        <w:t>licencees</w:t>
      </w:r>
      <w:proofErr w:type="spellEnd"/>
      <w:r w:rsidRPr="003054CF">
        <w:rPr>
          <w:rFonts w:ascii="Times New Roman" w:hAnsi="Times New Roman" w:cs="Times New Roman"/>
          <w:rPrChange w:id="564" w:author="Adrian Barnett" w:date="2019-11-02T14:00:00Z">
            <w:rPr>
              <w:rFonts w:ascii="Times New Roman" w:hAnsi="Times New Roman" w:cs="Times New Roman"/>
            </w:rPr>
          </w:rPrChange>
        </w:rPr>
        <w:t xml:space="preserve"> in perpetuity, in all forms, formats and media (whether known now or created in the future), to </w:t>
      </w:r>
      <w:proofErr w:type="spellStart"/>
      <w:r w:rsidRPr="003054CF">
        <w:rPr>
          <w:rFonts w:ascii="Times New Roman" w:hAnsi="Times New Roman" w:cs="Times New Roman"/>
          <w:rPrChange w:id="565" w:author="Adrian Barnett" w:date="2019-11-02T14:00:00Z">
            <w:rPr>
              <w:rFonts w:ascii="Times New Roman" w:hAnsi="Times New Roman" w:cs="Times New Roman"/>
            </w:rPr>
          </w:rPrChange>
        </w:rPr>
        <w:t>i</w:t>
      </w:r>
      <w:proofErr w:type="spellEnd"/>
      <w:r w:rsidRPr="003054CF">
        <w:rPr>
          <w:rFonts w:ascii="Times New Roman" w:hAnsi="Times New Roman" w:cs="Times New Roman"/>
          <w:rPrChange w:id="566" w:author="Adrian Barnett" w:date="2019-11-02T14:00:00Z">
            <w:rPr>
              <w:rFonts w:ascii="Times New Roman" w:hAnsi="Times New Roman" w:cs="Times New Roman"/>
            </w:rPr>
          </w:rPrChange>
        </w:rPr>
        <w:t>) publish, reproduce, distribute, display and store the Contribution, ii) translate the Contribution into other languages, create adaptations, reprints, include within collections and create summaries, extracts and/or, abstracts of the Contribution, iii) create any other derivative work(s) based on the Contribution, iv) to exploit all subsidiary rights in the Contribution, v) the inclusion of electronic links from the Contribution to third party material where—ever it may be located; and, vi) licence any third party to do any or all of the above.</w:t>
      </w:r>
    </w:p>
    <w:p w14:paraId="733D50D1" w14:textId="7D4F0086" w:rsidR="00634022" w:rsidRPr="003054CF" w:rsidRDefault="00634022" w:rsidP="008A6EF9">
      <w:pPr>
        <w:spacing w:line="360" w:lineRule="auto"/>
        <w:rPr>
          <w:rFonts w:ascii="Times New Roman" w:hAnsi="Times New Roman" w:cs="Times New Roman"/>
          <w:b/>
          <w:rPrChange w:id="567" w:author="Adrian Barnett" w:date="2019-11-02T14:00:00Z">
            <w:rPr>
              <w:rFonts w:ascii="Times New Roman" w:hAnsi="Times New Roman" w:cs="Times New Roman"/>
              <w:b/>
            </w:rPr>
          </w:rPrChange>
        </w:rPr>
      </w:pPr>
      <w:r w:rsidRPr="003054CF">
        <w:rPr>
          <w:rFonts w:ascii="Times New Roman" w:hAnsi="Times New Roman" w:cs="Times New Roman"/>
          <w:b/>
          <w:rPrChange w:id="568" w:author="Adrian Barnett" w:date="2019-11-02T14:00:00Z">
            <w:rPr>
              <w:rFonts w:ascii="Times New Roman" w:hAnsi="Times New Roman" w:cs="Times New Roman"/>
              <w:b/>
            </w:rPr>
          </w:rPrChange>
        </w:rPr>
        <w:t>References</w:t>
      </w:r>
    </w:p>
    <w:p w14:paraId="5964CFC4" w14:textId="4616F7D7" w:rsidR="00755B52" w:rsidRPr="003054CF" w:rsidDel="003054CF" w:rsidRDefault="00755B52" w:rsidP="008A6EF9">
      <w:pPr>
        <w:pStyle w:val="Bibliography"/>
        <w:spacing w:line="360" w:lineRule="auto"/>
        <w:rPr>
          <w:moveFrom w:id="569" w:author="Adrian Barnett" w:date="2019-11-02T14:08:00Z"/>
          <w:rFonts w:ascii="Times New Roman" w:hAnsi="Times New Roman" w:cs="Times New Roman"/>
          <w:rPrChange w:id="570" w:author="Adrian Barnett" w:date="2019-11-02T14:00:00Z">
            <w:rPr>
              <w:moveFrom w:id="571" w:author="Adrian Barnett" w:date="2019-11-02T14:08:00Z"/>
              <w:rFonts w:ascii="Times New Roman" w:hAnsi="Times New Roman" w:cs="Times New Roman"/>
            </w:rPr>
          </w:rPrChange>
        </w:rPr>
      </w:pPr>
      <w:moveFromRangeStart w:id="572" w:author="Adrian Barnett" w:date="2019-11-02T14:08:00Z" w:name="move23595654"/>
      <w:moveFrom w:id="573" w:author="Adrian Barnett" w:date="2019-11-02T14:08:00Z">
        <w:r w:rsidRPr="003054CF" w:rsidDel="003054CF">
          <w:rPr>
            <w:rFonts w:ascii="Times New Roman" w:hAnsi="Times New Roman" w:cs="Times New Roman"/>
            <w:rPrChange w:id="574" w:author="Adrian Barnett" w:date="2019-11-02T14:00:00Z">
              <w:rPr>
                <w:rFonts w:ascii="Times New Roman" w:hAnsi="Times New Roman" w:cs="Times New Roman"/>
              </w:rPr>
            </w:rPrChange>
          </w:rPr>
          <w:t xml:space="preserve">1. </w:t>
        </w:r>
        <w:r w:rsidRPr="003054CF" w:rsidDel="003054CF">
          <w:rPr>
            <w:rFonts w:ascii="Times New Roman" w:hAnsi="Times New Roman" w:cs="Times New Roman"/>
            <w:rPrChange w:id="575" w:author="Adrian Barnett" w:date="2019-11-02T14:00:00Z">
              <w:rPr>
                <w:rFonts w:ascii="Times New Roman" w:hAnsi="Times New Roman" w:cs="Times New Roman"/>
              </w:rPr>
            </w:rPrChange>
          </w:rPr>
          <w:tab/>
          <w:t>Eriksen TH. Farewell to the gift economy? [Internet]. 2006 [cited 2019 Sep 20]. Available from: https://savageminds.org/2006/08/06/farewell-to-the-gift-economy/</w:t>
        </w:r>
      </w:moveFrom>
    </w:p>
    <w:moveFromRangeEnd w:id="572"/>
    <w:p w14:paraId="0B8378DC" w14:textId="7F7ECB54" w:rsidR="00755B52" w:rsidRPr="003054CF" w:rsidRDefault="00755B52" w:rsidP="008A6EF9">
      <w:pPr>
        <w:pStyle w:val="Bibliography"/>
        <w:spacing w:line="360" w:lineRule="auto"/>
        <w:rPr>
          <w:ins w:id="576" w:author="Adrian Barnett" w:date="2019-11-02T14:00:00Z"/>
          <w:rFonts w:ascii="Times New Roman" w:hAnsi="Times New Roman" w:cs="Times New Roman"/>
          <w:rPrChange w:id="577" w:author="Adrian Barnett" w:date="2019-11-02T14:00:00Z">
            <w:rPr>
              <w:ins w:id="578" w:author="Adrian Barnett" w:date="2019-11-02T14:00:00Z"/>
              <w:rFonts w:ascii="Times New Roman" w:hAnsi="Times New Roman" w:cs="Times New Roman"/>
            </w:rPr>
          </w:rPrChange>
        </w:rPr>
      </w:pPr>
      <w:del w:id="579" w:author="Adrian Barnett" w:date="2019-11-02T14:00:00Z">
        <w:r w:rsidRPr="003054CF" w:rsidDel="003054CF">
          <w:rPr>
            <w:rFonts w:ascii="Times New Roman" w:hAnsi="Times New Roman" w:cs="Times New Roman"/>
            <w:rPrChange w:id="580" w:author="Adrian Barnett" w:date="2019-11-02T14:00:00Z">
              <w:rPr>
                <w:rFonts w:ascii="Times New Roman" w:hAnsi="Times New Roman" w:cs="Times New Roman"/>
              </w:rPr>
            </w:rPrChange>
          </w:rPr>
          <w:delText>2</w:delText>
        </w:r>
      </w:del>
      <w:ins w:id="581" w:author="Adrian Barnett" w:date="2019-11-02T14:00:00Z">
        <w:r w:rsidR="003054CF" w:rsidRPr="003054CF">
          <w:rPr>
            <w:rFonts w:ascii="Times New Roman" w:hAnsi="Times New Roman" w:cs="Times New Roman"/>
            <w:rPrChange w:id="582" w:author="Adrian Barnett" w:date="2019-11-02T14:00:00Z">
              <w:rPr>
                <w:rFonts w:ascii="Times New Roman" w:hAnsi="Times New Roman" w:cs="Times New Roman"/>
              </w:rPr>
            </w:rPrChange>
          </w:rPr>
          <w:t>1</w:t>
        </w:r>
      </w:ins>
      <w:r w:rsidRPr="003054CF">
        <w:rPr>
          <w:rFonts w:ascii="Times New Roman" w:hAnsi="Times New Roman" w:cs="Times New Roman"/>
          <w:rPrChange w:id="583" w:author="Adrian Barnett" w:date="2019-11-02T14:00:00Z">
            <w:rPr>
              <w:rFonts w:ascii="Times New Roman" w:hAnsi="Times New Roman" w:cs="Times New Roman"/>
            </w:rPr>
          </w:rPrChange>
        </w:rPr>
        <w:t xml:space="preserve">. </w:t>
      </w:r>
      <w:r w:rsidRPr="003054CF">
        <w:rPr>
          <w:rFonts w:ascii="Times New Roman" w:hAnsi="Times New Roman" w:cs="Times New Roman"/>
          <w:rPrChange w:id="584" w:author="Adrian Barnett" w:date="2019-11-02T14:00:00Z">
            <w:rPr>
              <w:rFonts w:ascii="Times New Roman" w:hAnsi="Times New Roman" w:cs="Times New Roman"/>
            </w:rPr>
          </w:rPrChange>
        </w:rPr>
        <w:tab/>
        <w:t>Bastian H, Glasziou P, Chalmers I. Seventy-Five Trials and Eleven Systematic Reviews a Day: How Will We Ever Keep Up? PLoS Med. 2010 Sep;7(9</w:t>
      </w:r>
      <w:proofErr w:type="gramStart"/>
      <w:r w:rsidRPr="003054CF">
        <w:rPr>
          <w:rFonts w:ascii="Times New Roman" w:hAnsi="Times New Roman" w:cs="Times New Roman"/>
          <w:rPrChange w:id="585" w:author="Adrian Barnett" w:date="2019-11-02T14:00:00Z">
            <w:rPr>
              <w:rFonts w:ascii="Times New Roman" w:hAnsi="Times New Roman" w:cs="Times New Roman"/>
            </w:rPr>
          </w:rPrChange>
        </w:rPr>
        <w:t>):e</w:t>
      </w:r>
      <w:proofErr w:type="gramEnd"/>
      <w:r w:rsidRPr="003054CF">
        <w:rPr>
          <w:rFonts w:ascii="Times New Roman" w:hAnsi="Times New Roman" w:cs="Times New Roman"/>
          <w:rPrChange w:id="586" w:author="Adrian Barnett" w:date="2019-11-02T14:00:00Z">
            <w:rPr>
              <w:rFonts w:ascii="Times New Roman" w:hAnsi="Times New Roman" w:cs="Times New Roman"/>
            </w:rPr>
          </w:rPrChange>
        </w:rPr>
        <w:t xml:space="preserve">1000326+. </w:t>
      </w:r>
    </w:p>
    <w:p w14:paraId="3E4B5472" w14:textId="656D97F2" w:rsidR="003054CF" w:rsidRPr="003054CF" w:rsidRDefault="003054CF" w:rsidP="003054CF">
      <w:pPr>
        <w:spacing w:after="240" w:line="360" w:lineRule="auto"/>
        <w:rPr>
          <w:rFonts w:ascii="Times New Roman" w:hAnsi="Times New Roman" w:cs="Times New Roman"/>
        </w:rPr>
      </w:pPr>
      <w:ins w:id="587" w:author="Adrian Barnett" w:date="2019-11-02T14:00:00Z">
        <w:r w:rsidRPr="003054CF">
          <w:rPr>
            <w:rFonts w:ascii="Times New Roman" w:hAnsi="Times New Roman" w:cs="Times New Roman"/>
          </w:rPr>
          <w:lastRenderedPageBreak/>
          <w:t xml:space="preserve">2. </w:t>
        </w:r>
      </w:ins>
      <w:ins w:id="588" w:author="Adrian Barnett" w:date="2019-11-02T14:06:00Z">
        <w:r>
          <w:rPr>
            <w:rFonts w:ascii="Times New Roman" w:hAnsi="Times New Roman" w:cs="Times New Roman"/>
          </w:rPr>
          <w:t xml:space="preserve"> </w:t>
        </w:r>
      </w:ins>
      <w:ins w:id="589" w:author="Adrian Barnett" w:date="2019-11-02T14:03:00Z">
        <w:r w:rsidRPr="003054CF">
          <w:rPr>
            <w:rFonts w:ascii="Times New Roman" w:hAnsi="Times New Roman" w:cs="Times New Roman"/>
          </w:rPr>
          <w:t xml:space="preserve">Fanelli D, </w:t>
        </w:r>
        <w:proofErr w:type="spellStart"/>
        <w:r w:rsidRPr="003054CF">
          <w:rPr>
            <w:rFonts w:ascii="Times New Roman" w:hAnsi="Times New Roman" w:cs="Times New Roman"/>
          </w:rPr>
          <w:t>Larivière</w:t>
        </w:r>
        <w:proofErr w:type="spellEnd"/>
        <w:r w:rsidRPr="003054CF">
          <w:rPr>
            <w:rFonts w:ascii="Times New Roman" w:hAnsi="Times New Roman" w:cs="Times New Roman"/>
          </w:rPr>
          <w:t xml:space="preserve"> V</w:t>
        </w:r>
      </w:ins>
      <w:ins w:id="590" w:author="Adrian Barnett" w:date="2019-11-02T14:05:00Z">
        <w:r>
          <w:rPr>
            <w:rFonts w:ascii="Times New Roman" w:hAnsi="Times New Roman" w:cs="Times New Roman"/>
          </w:rPr>
          <w:t>.</w:t>
        </w:r>
      </w:ins>
      <w:ins w:id="591" w:author="Adrian Barnett" w:date="2019-11-02T14:03:00Z">
        <w:r w:rsidRPr="003054CF">
          <w:rPr>
            <w:rFonts w:ascii="Times New Roman" w:hAnsi="Times New Roman" w:cs="Times New Roman"/>
          </w:rPr>
          <w:t xml:space="preserve"> Researchers’ Individual Publication Rate Has Not Increased in a Century. PLOS ONE</w:t>
        </w:r>
      </w:ins>
      <w:ins w:id="592" w:author="Adrian Barnett" w:date="2019-11-02T14:06:00Z">
        <w:r>
          <w:rPr>
            <w:rFonts w:ascii="Times New Roman" w:hAnsi="Times New Roman" w:cs="Times New Roman"/>
          </w:rPr>
          <w:t>.</w:t>
        </w:r>
      </w:ins>
      <w:ins w:id="593" w:author="Adrian Barnett" w:date="2019-11-02T14:03:00Z">
        <w:r w:rsidRPr="003054CF">
          <w:rPr>
            <w:rFonts w:ascii="Times New Roman" w:hAnsi="Times New Roman" w:cs="Times New Roman"/>
          </w:rPr>
          <w:t xml:space="preserve"> </w:t>
        </w:r>
      </w:ins>
      <w:ins w:id="594" w:author="Adrian Barnett" w:date="2019-11-02T14:05:00Z">
        <w:r w:rsidRPr="003054CF">
          <w:rPr>
            <w:rFonts w:ascii="Times New Roman" w:hAnsi="Times New Roman" w:cs="Times New Roman"/>
          </w:rPr>
          <w:t>2016</w:t>
        </w:r>
        <w:r>
          <w:rPr>
            <w:rFonts w:ascii="Times New Roman" w:hAnsi="Times New Roman" w:cs="Times New Roman"/>
          </w:rPr>
          <w:t xml:space="preserve">; </w:t>
        </w:r>
      </w:ins>
      <w:ins w:id="595" w:author="Adrian Barnett" w:date="2019-11-02T14:03:00Z">
        <w:r w:rsidRPr="003054CF">
          <w:rPr>
            <w:rFonts w:ascii="Times New Roman" w:hAnsi="Times New Roman" w:cs="Times New Roman"/>
          </w:rPr>
          <w:t>11(3): e0149504.</w:t>
        </w:r>
      </w:ins>
    </w:p>
    <w:p w14:paraId="4DC03D8D" w14:textId="31A93626" w:rsidR="00755B52" w:rsidRDefault="00755B52" w:rsidP="008A6EF9">
      <w:pPr>
        <w:pStyle w:val="Bibliography"/>
        <w:spacing w:line="360" w:lineRule="auto"/>
        <w:rPr>
          <w:ins w:id="596" w:author="Adrian Barnett" w:date="2019-11-02T14:10:00Z"/>
          <w:rFonts w:ascii="Times New Roman" w:hAnsi="Times New Roman" w:cs="Times New Roman"/>
        </w:rPr>
      </w:pPr>
      <w:r w:rsidRPr="00183E39">
        <w:rPr>
          <w:rFonts w:ascii="Times New Roman" w:hAnsi="Times New Roman" w:cs="Times New Roman"/>
        </w:rPr>
        <w:t xml:space="preserve">3. </w:t>
      </w:r>
      <w:r w:rsidRPr="00183E39">
        <w:rPr>
          <w:rFonts w:ascii="Times New Roman" w:hAnsi="Times New Roman" w:cs="Times New Roman"/>
        </w:rPr>
        <w:tab/>
        <w:t xml:space="preserve">Burrows R. Living with the H-Index? Metric Assemblages in the Contemporary Academy. Sociol Rev. 2012 May;60(2):355–372. </w:t>
      </w:r>
    </w:p>
    <w:p w14:paraId="438F1EA1" w14:textId="238408AB" w:rsidR="00183E39" w:rsidRDefault="00183E39" w:rsidP="00183E39">
      <w:pPr>
        <w:pStyle w:val="Bibliography"/>
        <w:spacing w:line="360" w:lineRule="auto"/>
        <w:rPr>
          <w:ins w:id="597" w:author="Adrian Barnett" w:date="2019-11-02T19:08:00Z"/>
          <w:rFonts w:ascii="Times New Roman" w:hAnsi="Times New Roman" w:cs="Times New Roman"/>
        </w:rPr>
      </w:pPr>
      <w:ins w:id="598" w:author="Adrian Barnett" w:date="2019-11-02T14:10:00Z">
        <w:r w:rsidRPr="00183E39">
          <w:rPr>
            <w:rFonts w:ascii="Times New Roman" w:hAnsi="Times New Roman" w:cs="Times New Roman"/>
          </w:rPr>
          <w:t xml:space="preserve">4. </w:t>
        </w:r>
        <w:proofErr w:type="spellStart"/>
        <w:r w:rsidRPr="00183E39">
          <w:rPr>
            <w:rFonts w:ascii="Times New Roman" w:hAnsi="Times New Roman" w:cs="Times New Roman"/>
          </w:rPr>
          <w:t>Altbach</w:t>
        </w:r>
      </w:ins>
      <w:proofErr w:type="spellEnd"/>
      <w:ins w:id="599" w:author="Adrian Barnett" w:date="2019-11-02T19:02:00Z">
        <w:r w:rsidR="00954608">
          <w:rPr>
            <w:rFonts w:ascii="Times New Roman" w:hAnsi="Times New Roman" w:cs="Times New Roman"/>
          </w:rPr>
          <w:t xml:space="preserve"> PG</w:t>
        </w:r>
      </w:ins>
      <w:ins w:id="600" w:author="Adrian Barnett" w:date="2019-11-02T14:10:00Z">
        <w:r w:rsidRPr="00183E39">
          <w:rPr>
            <w:rFonts w:ascii="Times New Roman" w:hAnsi="Times New Roman" w:cs="Times New Roman"/>
          </w:rPr>
          <w:t>, Reisberg</w:t>
        </w:r>
      </w:ins>
      <w:ins w:id="601" w:author="Adrian Barnett" w:date="2019-11-02T19:02:00Z">
        <w:r w:rsidR="00954608">
          <w:rPr>
            <w:rFonts w:ascii="Times New Roman" w:hAnsi="Times New Roman" w:cs="Times New Roman"/>
          </w:rPr>
          <w:t xml:space="preserve"> L</w:t>
        </w:r>
      </w:ins>
      <w:ins w:id="602" w:author="Adrian Barnett" w:date="2019-11-02T14:10:00Z">
        <w:r w:rsidRPr="00183E39">
          <w:rPr>
            <w:rFonts w:ascii="Times New Roman" w:hAnsi="Times New Roman" w:cs="Times New Roman"/>
          </w:rPr>
          <w:t xml:space="preserve">, </w:t>
        </w:r>
        <w:proofErr w:type="spellStart"/>
        <w:r w:rsidRPr="00183E39">
          <w:rPr>
            <w:rFonts w:ascii="Times New Roman" w:hAnsi="Times New Roman" w:cs="Times New Roman"/>
          </w:rPr>
          <w:t>Rumbley</w:t>
        </w:r>
      </w:ins>
      <w:proofErr w:type="spellEnd"/>
      <w:ins w:id="603" w:author="Adrian Barnett" w:date="2019-11-02T19:02:00Z">
        <w:r w:rsidR="00954608">
          <w:rPr>
            <w:rFonts w:ascii="Times New Roman" w:hAnsi="Times New Roman" w:cs="Times New Roman"/>
          </w:rPr>
          <w:t>, LE</w:t>
        </w:r>
      </w:ins>
      <w:ins w:id="604" w:author="Adrian Barnett" w:date="2019-11-02T19:01:00Z">
        <w:r w:rsidR="00954608">
          <w:rPr>
            <w:rFonts w:ascii="Times New Roman" w:hAnsi="Times New Roman" w:cs="Times New Roman"/>
          </w:rPr>
          <w:t xml:space="preserve">. </w:t>
        </w:r>
        <w:r w:rsidR="00954608" w:rsidRPr="00954608">
          <w:rPr>
            <w:rFonts w:ascii="Times New Roman" w:hAnsi="Times New Roman" w:cs="Times New Roman"/>
          </w:rPr>
          <w:t>Trends in Global Higher Education: Tracking an Academic Revolution</w:t>
        </w:r>
      </w:ins>
      <w:ins w:id="605" w:author="Adrian Barnett" w:date="2019-11-02T19:03:00Z">
        <w:r w:rsidR="00954608">
          <w:rPr>
            <w:rFonts w:ascii="Times New Roman" w:hAnsi="Times New Roman" w:cs="Times New Roman"/>
          </w:rPr>
          <w:t>.</w:t>
        </w:r>
      </w:ins>
      <w:ins w:id="606" w:author="Adrian Barnett" w:date="2019-11-02T19:02:00Z">
        <w:r w:rsidR="00954608" w:rsidRPr="00954608">
          <w:t xml:space="preserve"> </w:t>
        </w:r>
        <w:r w:rsidR="00954608" w:rsidRPr="00954608">
          <w:rPr>
            <w:rFonts w:ascii="Times New Roman" w:hAnsi="Times New Roman" w:cs="Times New Roman"/>
          </w:rPr>
          <w:t>BRILL</w:t>
        </w:r>
      </w:ins>
      <w:ins w:id="607" w:author="Adrian Barnett" w:date="2019-11-02T19:03:00Z">
        <w:r w:rsidR="00954608">
          <w:rPr>
            <w:rFonts w:ascii="Times New Roman" w:hAnsi="Times New Roman" w:cs="Times New Roman"/>
          </w:rPr>
          <w:t>;</w:t>
        </w:r>
      </w:ins>
      <w:ins w:id="608" w:author="Adrian Barnett" w:date="2019-11-02T19:02:00Z">
        <w:r w:rsidR="00954608" w:rsidRPr="00954608">
          <w:rPr>
            <w:rFonts w:ascii="Times New Roman" w:hAnsi="Times New Roman" w:cs="Times New Roman"/>
          </w:rPr>
          <w:t xml:space="preserve"> 2019</w:t>
        </w:r>
      </w:ins>
      <w:ins w:id="609" w:author="Adrian Barnett" w:date="2019-11-02T19:03:00Z">
        <w:r w:rsidR="00954608">
          <w:rPr>
            <w:rFonts w:ascii="Times New Roman" w:hAnsi="Times New Roman" w:cs="Times New Roman"/>
          </w:rPr>
          <w:t>.</w:t>
        </w:r>
      </w:ins>
    </w:p>
    <w:p w14:paraId="759E11C2" w14:textId="77777777" w:rsidR="00C46228" w:rsidRDefault="00C46228" w:rsidP="00C46228">
      <w:pPr>
        <w:pStyle w:val="Bibliography"/>
        <w:spacing w:line="360" w:lineRule="auto"/>
        <w:rPr>
          <w:ins w:id="610" w:author="Adrian Barnett" w:date="2019-11-02T19:11:00Z"/>
          <w:rFonts w:ascii="Times New Roman" w:hAnsi="Times New Roman" w:cs="Times New Roman"/>
        </w:rPr>
      </w:pPr>
      <w:ins w:id="611" w:author="Adrian Barnett" w:date="2019-11-02T19:08:00Z">
        <w:r>
          <w:rPr>
            <w:rFonts w:ascii="Times New Roman" w:hAnsi="Times New Roman" w:cs="Times New Roman"/>
          </w:rPr>
          <w:t xml:space="preserve">5. </w:t>
        </w:r>
      </w:ins>
      <w:ins w:id="612" w:author="Adrian Barnett" w:date="2019-11-02T19:09:00Z">
        <w:r w:rsidRPr="00C46228">
          <w:rPr>
            <w:rFonts w:ascii="Times New Roman" w:hAnsi="Times New Roman" w:cs="Times New Roman"/>
          </w:rPr>
          <w:t>Sharp</w:t>
        </w:r>
        <w:r>
          <w:rPr>
            <w:rFonts w:ascii="Times New Roman" w:hAnsi="Times New Roman" w:cs="Times New Roman"/>
          </w:rPr>
          <w:t xml:space="preserve"> EW, </w:t>
        </w:r>
        <w:r w:rsidRPr="00C46228">
          <w:rPr>
            <w:rFonts w:ascii="Times New Roman" w:hAnsi="Times New Roman" w:cs="Times New Roman"/>
          </w:rPr>
          <w:t>Curlewis</w:t>
        </w:r>
        <w:r>
          <w:rPr>
            <w:rFonts w:ascii="Times New Roman" w:hAnsi="Times New Roman" w:cs="Times New Roman"/>
          </w:rPr>
          <w:t xml:space="preserve"> K. </w:t>
        </w:r>
        <w:r w:rsidRPr="00C46228">
          <w:rPr>
            <w:rFonts w:ascii="Times New Roman" w:hAnsi="Times New Roman" w:cs="Times New Roman"/>
          </w:rPr>
          <w:t>Research waste is still a scandal—especially in medical students</w:t>
        </w:r>
      </w:ins>
      <w:ins w:id="613" w:author="Adrian Barnett" w:date="2019-11-02T19:10:00Z">
        <w:r>
          <w:rPr>
            <w:rFonts w:ascii="Times New Roman" w:hAnsi="Times New Roman" w:cs="Times New Roman"/>
          </w:rPr>
          <w:t xml:space="preserve">. </w:t>
        </w:r>
        <w:r w:rsidRPr="00C46228">
          <w:rPr>
            <w:rFonts w:ascii="Times New Roman" w:hAnsi="Times New Roman" w:cs="Times New Roman"/>
          </w:rPr>
          <w:t>BMJ 2019;</w:t>
        </w:r>
        <w:proofErr w:type="gramStart"/>
        <w:r w:rsidRPr="00C46228">
          <w:rPr>
            <w:rFonts w:ascii="Times New Roman" w:hAnsi="Times New Roman" w:cs="Times New Roman"/>
          </w:rPr>
          <w:t>364:l</w:t>
        </w:r>
        <w:proofErr w:type="gramEnd"/>
        <w:r w:rsidRPr="00C46228">
          <w:rPr>
            <w:rFonts w:ascii="Times New Roman" w:hAnsi="Times New Roman" w:cs="Times New Roman"/>
          </w:rPr>
          <w:t>700</w:t>
        </w:r>
        <w:r>
          <w:rPr>
            <w:rFonts w:ascii="Times New Roman" w:hAnsi="Times New Roman" w:cs="Times New Roman"/>
          </w:rPr>
          <w:t>.</w:t>
        </w:r>
      </w:ins>
    </w:p>
    <w:p w14:paraId="1B4D4E42" w14:textId="035154F3" w:rsidR="00C46228" w:rsidRDefault="00C46228" w:rsidP="00C46228">
      <w:pPr>
        <w:pStyle w:val="Bibliography"/>
        <w:spacing w:line="360" w:lineRule="auto"/>
        <w:rPr>
          <w:ins w:id="614" w:author="Adrian Barnett" w:date="2019-11-02T19:12:00Z"/>
          <w:rFonts w:ascii="Times New Roman" w:hAnsi="Times New Roman" w:cs="Times New Roman"/>
        </w:rPr>
      </w:pPr>
      <w:ins w:id="615" w:author="Adrian Barnett" w:date="2019-11-02T19:11:00Z">
        <w:r>
          <w:rPr>
            <w:rFonts w:ascii="Times New Roman" w:hAnsi="Times New Roman" w:cs="Times New Roman"/>
          </w:rPr>
          <w:t xml:space="preserve">6. </w:t>
        </w:r>
        <w:proofErr w:type="spellStart"/>
        <w:r w:rsidRPr="00C46228">
          <w:rPr>
            <w:rFonts w:ascii="Times New Roman" w:hAnsi="Times New Roman" w:cs="Times New Roman"/>
          </w:rPr>
          <w:t>Milem</w:t>
        </w:r>
        <w:proofErr w:type="spellEnd"/>
        <w:r w:rsidRPr="00C46228">
          <w:rPr>
            <w:rFonts w:ascii="Times New Roman" w:hAnsi="Times New Roman" w:cs="Times New Roman"/>
          </w:rPr>
          <w:t xml:space="preserve"> JF, Berger JB, Dey EL.</w:t>
        </w:r>
        <w:r>
          <w:rPr>
            <w:rFonts w:ascii="Times New Roman" w:hAnsi="Times New Roman" w:cs="Times New Roman"/>
          </w:rPr>
          <w:t xml:space="preserve"> </w:t>
        </w:r>
        <w:r w:rsidRPr="00C46228">
          <w:rPr>
            <w:rFonts w:ascii="Times New Roman" w:hAnsi="Times New Roman" w:cs="Times New Roman"/>
          </w:rPr>
          <w:t>Faculty time allocation: A study of change over twenty years</w:t>
        </w:r>
        <w:r>
          <w:rPr>
            <w:rFonts w:ascii="Times New Roman" w:hAnsi="Times New Roman" w:cs="Times New Roman"/>
          </w:rPr>
          <w:t>.</w:t>
        </w:r>
        <w:r w:rsidRPr="00C46228">
          <w:rPr>
            <w:rFonts w:ascii="Times New Roman" w:hAnsi="Times New Roman" w:cs="Times New Roman"/>
          </w:rPr>
          <w:t xml:space="preserve"> Journal of Higher Education</w:t>
        </w:r>
        <w:r>
          <w:rPr>
            <w:rFonts w:ascii="Times New Roman" w:hAnsi="Times New Roman" w:cs="Times New Roman"/>
          </w:rPr>
          <w:t xml:space="preserve">. </w:t>
        </w:r>
        <w:r w:rsidRPr="00C46228">
          <w:rPr>
            <w:rFonts w:ascii="Times New Roman" w:hAnsi="Times New Roman" w:cs="Times New Roman"/>
          </w:rPr>
          <w:t>2000</w:t>
        </w:r>
        <w:r>
          <w:rPr>
            <w:rFonts w:ascii="Times New Roman" w:hAnsi="Times New Roman" w:cs="Times New Roman"/>
          </w:rPr>
          <w:t>;</w:t>
        </w:r>
        <w:r w:rsidRPr="00C46228">
          <w:rPr>
            <w:rFonts w:ascii="Times New Roman" w:hAnsi="Times New Roman" w:cs="Times New Roman"/>
          </w:rPr>
          <w:t xml:space="preserve"> 71 (4)</w:t>
        </w:r>
      </w:ins>
      <w:ins w:id="616" w:author="Adrian Barnett" w:date="2019-11-02T19:12:00Z">
        <w:r w:rsidR="00606B4A">
          <w:rPr>
            <w:rFonts w:ascii="Times New Roman" w:hAnsi="Times New Roman" w:cs="Times New Roman"/>
          </w:rPr>
          <w:t>:</w:t>
        </w:r>
      </w:ins>
      <w:ins w:id="617" w:author="Adrian Barnett" w:date="2019-11-02T19:11:00Z">
        <w:r w:rsidRPr="00C46228">
          <w:rPr>
            <w:rFonts w:ascii="Times New Roman" w:hAnsi="Times New Roman" w:cs="Times New Roman"/>
          </w:rPr>
          <w:t xml:space="preserve"> 454</w:t>
        </w:r>
      </w:ins>
      <w:ins w:id="618" w:author="Adrian Barnett" w:date="2019-11-02T19:12:00Z">
        <w:r w:rsidR="00606B4A">
          <w:rPr>
            <w:rFonts w:ascii="Times New Roman" w:hAnsi="Times New Roman" w:cs="Times New Roman"/>
          </w:rPr>
          <w:t>–</w:t>
        </w:r>
      </w:ins>
      <w:ins w:id="619" w:author="Adrian Barnett" w:date="2019-11-02T19:11:00Z">
        <w:r w:rsidRPr="00C46228">
          <w:rPr>
            <w:rFonts w:ascii="Times New Roman" w:hAnsi="Times New Roman" w:cs="Times New Roman"/>
          </w:rPr>
          <w:t>475</w:t>
        </w:r>
      </w:ins>
      <w:ins w:id="620" w:author="Adrian Barnett" w:date="2019-11-02T19:12:00Z">
        <w:r w:rsidR="00606B4A">
          <w:rPr>
            <w:rFonts w:ascii="Times New Roman" w:hAnsi="Times New Roman" w:cs="Times New Roman"/>
          </w:rPr>
          <w:t>.</w:t>
        </w:r>
      </w:ins>
    </w:p>
    <w:p w14:paraId="6234984F" w14:textId="581E72EF" w:rsidR="005D6FFF" w:rsidRPr="005D6FFF" w:rsidRDefault="005D6FFF" w:rsidP="005D6FFF">
      <w:pPr>
        <w:pStyle w:val="Bibliography"/>
        <w:spacing w:line="360" w:lineRule="auto"/>
        <w:rPr>
          <w:rFonts w:ascii="Times New Roman" w:hAnsi="Times New Roman" w:cs="Times New Roman"/>
        </w:rPr>
      </w:pPr>
      <w:ins w:id="621" w:author="Adrian Barnett" w:date="2019-11-02T19:12:00Z">
        <w:r w:rsidRPr="005D6FFF">
          <w:rPr>
            <w:rFonts w:ascii="Times New Roman" w:hAnsi="Times New Roman" w:cs="Times New Roman"/>
          </w:rPr>
          <w:t xml:space="preserve">7. </w:t>
        </w:r>
      </w:ins>
      <w:ins w:id="622" w:author="Adrian Barnett" w:date="2019-11-02T19:13:00Z">
        <w:r w:rsidRPr="005D6FFF">
          <w:rPr>
            <w:rFonts w:ascii="Times New Roman" w:hAnsi="Times New Roman" w:cs="Times New Roman"/>
          </w:rPr>
          <w:t>Shreve G. ‘</w:t>
        </w:r>
        <w:proofErr w:type="gramStart"/>
        <w:r w:rsidRPr="005D6FFF">
          <w:rPr>
            <w:rFonts w:ascii="Times New Roman" w:hAnsi="Times New Roman" w:cs="Times New Roman"/>
          </w:rPr>
          <w:t>Quit</w:t>
        </w:r>
        <w:proofErr w:type="gramEnd"/>
        <w:r w:rsidRPr="005D6FFF">
          <w:rPr>
            <w:rFonts w:ascii="Times New Roman" w:hAnsi="Times New Roman" w:cs="Times New Roman"/>
          </w:rPr>
          <w:t xml:space="preserve"> Lit’ Then and Now. Inside Higher Ed</w:t>
        </w:r>
      </w:ins>
      <w:ins w:id="623" w:author="Adrian Barnett" w:date="2019-11-02T19:14:00Z">
        <w:r w:rsidRPr="005D6FFF">
          <w:rPr>
            <w:rFonts w:ascii="Times New Roman" w:hAnsi="Times New Roman" w:cs="Times New Roman"/>
          </w:rPr>
          <w:t>. 2018</w:t>
        </w:r>
      </w:ins>
      <w:ins w:id="624" w:author="Adrian Barnett" w:date="2019-11-02T20:52:00Z">
        <w:r w:rsidR="00567C07">
          <w:rPr>
            <w:rFonts w:ascii="Times New Roman" w:hAnsi="Times New Roman" w:cs="Times New Roman"/>
          </w:rPr>
          <w:t xml:space="preserve"> </w:t>
        </w:r>
        <w:r w:rsidR="00567C07" w:rsidRPr="003054CF">
          <w:rPr>
            <w:rFonts w:ascii="Times New Roman" w:hAnsi="Times New Roman" w:cs="Times New Roman"/>
          </w:rPr>
          <w:t xml:space="preserve">[cited 2019 </w:t>
        </w:r>
        <w:r w:rsidR="00567C07">
          <w:rPr>
            <w:rFonts w:ascii="Times New Roman" w:hAnsi="Times New Roman" w:cs="Times New Roman"/>
          </w:rPr>
          <w:t>Oc</w:t>
        </w:r>
      </w:ins>
      <w:ins w:id="625" w:author="Adrian Barnett" w:date="2019-11-02T20:53:00Z">
        <w:r w:rsidR="00567C07">
          <w:rPr>
            <w:rFonts w:ascii="Times New Roman" w:hAnsi="Times New Roman" w:cs="Times New Roman"/>
          </w:rPr>
          <w:t>t</w:t>
        </w:r>
      </w:ins>
      <w:ins w:id="626" w:author="Adrian Barnett" w:date="2019-11-02T20:52:00Z">
        <w:r w:rsidR="00567C07" w:rsidRPr="003054CF">
          <w:rPr>
            <w:rFonts w:ascii="Times New Roman" w:hAnsi="Times New Roman" w:cs="Times New Roman"/>
          </w:rPr>
          <w:t xml:space="preserve"> 20]</w:t>
        </w:r>
      </w:ins>
      <w:ins w:id="627" w:author="Adrian Barnett" w:date="2019-11-02T19:15:00Z">
        <w:r>
          <w:rPr>
            <w:rFonts w:ascii="Times New Roman" w:hAnsi="Times New Roman" w:cs="Times New Roman"/>
          </w:rPr>
          <w:t xml:space="preserve">. </w:t>
        </w:r>
      </w:ins>
      <w:ins w:id="628" w:author="Adrian Barnett" w:date="2019-11-02T19:14:00Z">
        <w:r w:rsidRPr="005D6FFF">
          <w:rPr>
            <w:rFonts w:ascii="Times New Roman" w:hAnsi="Times New Roman" w:cs="Times New Roman"/>
          </w:rPr>
          <w:t>Available from: https://www.insidehighered.com/views/2018/04/04/comparison-quit-lit-1970s-and-today-opinion#.Xb1Ig4qsrUE.link</w:t>
        </w:r>
      </w:ins>
    </w:p>
    <w:p w14:paraId="77888323" w14:textId="38EC4DF3" w:rsidR="004A4ED0" w:rsidRDefault="00183E39" w:rsidP="00183E39">
      <w:pPr>
        <w:pStyle w:val="Bibliography"/>
        <w:spacing w:line="360" w:lineRule="auto"/>
        <w:rPr>
          <w:ins w:id="629" w:author="Adrian Barnett" w:date="2019-11-02T19:55:00Z"/>
          <w:rFonts w:ascii="Times New Roman" w:hAnsi="Times New Roman" w:cs="Times New Roman"/>
        </w:rPr>
      </w:pPr>
      <w:moveToRangeStart w:id="630" w:author="Adrian Barnett" w:date="2019-11-02T14:08:00Z" w:name="move23595654"/>
      <w:moveTo w:id="631" w:author="Adrian Barnett" w:date="2019-11-02T14:08:00Z">
        <w:del w:id="632" w:author="Adrian Barnett" w:date="2019-11-02T14:08:00Z">
          <w:r w:rsidRPr="003054CF" w:rsidDel="00183E39">
            <w:rPr>
              <w:rFonts w:ascii="Times New Roman" w:hAnsi="Times New Roman" w:cs="Times New Roman"/>
            </w:rPr>
            <w:delText>1</w:delText>
          </w:r>
        </w:del>
      </w:moveTo>
      <w:ins w:id="633" w:author="Adrian Barnett" w:date="2019-11-02T19:15:00Z">
        <w:r w:rsidR="005D6FFF">
          <w:rPr>
            <w:rFonts w:ascii="Times New Roman" w:hAnsi="Times New Roman" w:cs="Times New Roman"/>
          </w:rPr>
          <w:t>8</w:t>
        </w:r>
      </w:ins>
      <w:moveTo w:id="634" w:author="Adrian Barnett" w:date="2019-11-02T14:08:00Z">
        <w:r w:rsidRPr="003054CF">
          <w:rPr>
            <w:rFonts w:ascii="Times New Roman" w:hAnsi="Times New Roman" w:cs="Times New Roman"/>
          </w:rPr>
          <w:t xml:space="preserve">. </w:t>
        </w:r>
        <w:r w:rsidRPr="003054CF">
          <w:rPr>
            <w:rFonts w:ascii="Times New Roman" w:hAnsi="Times New Roman" w:cs="Times New Roman"/>
          </w:rPr>
          <w:tab/>
        </w:r>
      </w:moveTo>
      <w:ins w:id="635" w:author="Adrian Barnett" w:date="2019-11-02T19:55:00Z">
        <w:r w:rsidR="004A4ED0" w:rsidRPr="004A4ED0">
          <w:rPr>
            <w:rFonts w:ascii="Times New Roman" w:hAnsi="Times New Roman" w:cs="Times New Roman"/>
          </w:rPr>
          <w:t>Gregg, M. Presence bleed: Performing professionalism online. In Theorizing Cultural Work (pp. 136-148). Routledge</w:t>
        </w:r>
      </w:ins>
      <w:ins w:id="636" w:author="Adrian Barnett" w:date="2019-11-02T19:56:00Z">
        <w:r w:rsidR="004A4ED0">
          <w:rPr>
            <w:rFonts w:ascii="Times New Roman" w:hAnsi="Times New Roman" w:cs="Times New Roman"/>
          </w:rPr>
          <w:t xml:space="preserve">, </w:t>
        </w:r>
        <w:r w:rsidR="004A4ED0" w:rsidRPr="004A4ED0">
          <w:rPr>
            <w:rFonts w:ascii="Times New Roman" w:hAnsi="Times New Roman" w:cs="Times New Roman"/>
          </w:rPr>
          <w:t>2014</w:t>
        </w:r>
        <w:r w:rsidR="004A4ED0">
          <w:rPr>
            <w:rFonts w:ascii="Times New Roman" w:hAnsi="Times New Roman" w:cs="Times New Roman"/>
          </w:rPr>
          <w:t>.</w:t>
        </w:r>
      </w:ins>
    </w:p>
    <w:p w14:paraId="33F7FDAC" w14:textId="551A8893" w:rsidR="004A4ED0" w:rsidRDefault="004A4ED0" w:rsidP="00183E39">
      <w:pPr>
        <w:pStyle w:val="Bibliography"/>
        <w:spacing w:line="360" w:lineRule="auto"/>
        <w:rPr>
          <w:ins w:id="637" w:author="Adrian Barnett" w:date="2019-11-02T19:56:00Z"/>
          <w:rFonts w:ascii="Times New Roman" w:hAnsi="Times New Roman" w:cs="Times New Roman"/>
        </w:rPr>
      </w:pPr>
      <w:ins w:id="638" w:author="Adrian Barnett" w:date="2019-11-02T19:56:00Z">
        <w:r>
          <w:rPr>
            <w:rFonts w:ascii="Times New Roman" w:hAnsi="Times New Roman" w:cs="Times New Roman"/>
          </w:rPr>
          <w:t xml:space="preserve">9. </w:t>
        </w:r>
        <w:r w:rsidRPr="004A4ED0">
          <w:rPr>
            <w:rFonts w:ascii="Times New Roman" w:hAnsi="Times New Roman" w:cs="Times New Roman"/>
          </w:rPr>
          <w:t>Hall R, Bowles K. Re-engineering higher education: the subsumption of academic labour and the exploitation of anxiety. Workplace: A Journal for Academic Labor</w:t>
        </w:r>
      </w:ins>
      <w:ins w:id="639" w:author="Adrian Barnett" w:date="2019-11-02T19:57:00Z">
        <w:r>
          <w:rPr>
            <w:rFonts w:ascii="Times New Roman" w:hAnsi="Times New Roman" w:cs="Times New Roman"/>
          </w:rPr>
          <w:t xml:space="preserve">. </w:t>
        </w:r>
        <w:r w:rsidRPr="004A4ED0">
          <w:rPr>
            <w:rFonts w:ascii="Times New Roman" w:hAnsi="Times New Roman" w:cs="Times New Roman"/>
          </w:rPr>
          <w:t>2016</w:t>
        </w:r>
        <w:r>
          <w:rPr>
            <w:rFonts w:ascii="Times New Roman" w:hAnsi="Times New Roman" w:cs="Times New Roman"/>
          </w:rPr>
          <w:t>;</w:t>
        </w:r>
      </w:ins>
      <w:ins w:id="640" w:author="Adrian Barnett" w:date="2019-11-02T19:56:00Z">
        <w:r w:rsidRPr="004A4ED0">
          <w:rPr>
            <w:rFonts w:ascii="Times New Roman" w:hAnsi="Times New Roman" w:cs="Times New Roman"/>
          </w:rPr>
          <w:t xml:space="preserve"> (28).</w:t>
        </w:r>
      </w:ins>
    </w:p>
    <w:p w14:paraId="3D2DA501" w14:textId="6C6AE40A" w:rsidR="00183E39" w:rsidRDefault="004A4ED0" w:rsidP="00183E39">
      <w:pPr>
        <w:pStyle w:val="Bibliography"/>
        <w:spacing w:line="360" w:lineRule="auto"/>
        <w:rPr>
          <w:ins w:id="641" w:author="Adrian Barnett" w:date="2019-11-02T19:59:00Z"/>
          <w:rFonts w:ascii="Times New Roman" w:hAnsi="Times New Roman" w:cs="Times New Roman"/>
        </w:rPr>
      </w:pPr>
      <w:ins w:id="642" w:author="Adrian Barnett" w:date="2019-11-02T19:56:00Z">
        <w:r>
          <w:rPr>
            <w:rFonts w:ascii="Times New Roman" w:hAnsi="Times New Roman" w:cs="Times New Roman"/>
          </w:rPr>
          <w:t xml:space="preserve">10. </w:t>
        </w:r>
      </w:ins>
      <w:moveTo w:id="643" w:author="Adrian Barnett" w:date="2019-11-02T14:08:00Z">
        <w:r w:rsidR="00183E39" w:rsidRPr="003054CF">
          <w:rPr>
            <w:rFonts w:ascii="Times New Roman" w:hAnsi="Times New Roman" w:cs="Times New Roman"/>
          </w:rPr>
          <w:t xml:space="preserve">Eriksen TH. Farewell to the gift economy? [Internet]. 2006 [cited 2019 Sep 20]. Available from: </w:t>
        </w:r>
      </w:moveTo>
      <w:ins w:id="644" w:author="Adrian Barnett" w:date="2019-11-02T19:59:00Z">
        <w:r>
          <w:rPr>
            <w:rFonts w:ascii="Times New Roman" w:hAnsi="Times New Roman" w:cs="Times New Roman"/>
          </w:rPr>
          <w:fldChar w:fldCharType="begin"/>
        </w:r>
        <w:r>
          <w:rPr>
            <w:rFonts w:ascii="Times New Roman" w:hAnsi="Times New Roman" w:cs="Times New Roman"/>
          </w:rPr>
          <w:instrText xml:space="preserve"> HYPERLINK "</w:instrText>
        </w:r>
      </w:ins>
      <w:moveTo w:id="645" w:author="Adrian Barnett" w:date="2019-11-02T14:08:00Z">
        <w:r w:rsidRPr="003054CF">
          <w:rPr>
            <w:rFonts w:ascii="Times New Roman" w:hAnsi="Times New Roman" w:cs="Times New Roman"/>
          </w:rPr>
          <w:instrText>https://savageminds.org/2006/08/06/farewell-to-the-gift-economy/</w:instrText>
        </w:r>
      </w:moveTo>
      <w:ins w:id="646" w:author="Adrian Barnett" w:date="2019-11-02T19:59:00Z">
        <w:r>
          <w:rPr>
            <w:rFonts w:ascii="Times New Roman" w:hAnsi="Times New Roman" w:cs="Times New Roman"/>
          </w:rPr>
          <w:instrText xml:space="preserve">" </w:instrText>
        </w:r>
        <w:r>
          <w:rPr>
            <w:rFonts w:ascii="Times New Roman" w:hAnsi="Times New Roman" w:cs="Times New Roman"/>
          </w:rPr>
          <w:fldChar w:fldCharType="separate"/>
        </w:r>
      </w:ins>
      <w:moveTo w:id="647" w:author="Adrian Barnett" w:date="2019-11-02T14:00:00Z">
        <w:r w:rsidRPr="000F1851">
          <w:rPr>
            <w:rStyle w:val="Hyperlink"/>
            <w:rFonts w:ascii="Times New Roman" w:hAnsi="Times New Roman" w:cs="Times New Roman"/>
          </w:rPr>
          <w:t>https://savageminds.org/2006/08/06/farewell-to-the-gift-economy/</w:t>
        </w:r>
      </w:moveTo>
      <w:ins w:id="648" w:author="Adrian Barnett" w:date="2019-11-02T19:59:00Z">
        <w:r>
          <w:rPr>
            <w:rFonts w:ascii="Times New Roman" w:hAnsi="Times New Roman" w:cs="Times New Roman"/>
          </w:rPr>
          <w:fldChar w:fldCharType="end"/>
        </w:r>
      </w:ins>
    </w:p>
    <w:p w14:paraId="774D4302" w14:textId="6362CFCE" w:rsidR="004A4ED0" w:rsidRPr="004A4ED0" w:rsidRDefault="004A4ED0" w:rsidP="004A4ED0">
      <w:pPr>
        <w:pStyle w:val="Bibliography"/>
        <w:spacing w:line="360" w:lineRule="auto"/>
        <w:rPr>
          <w:moveTo w:id="649" w:author="Adrian Barnett" w:date="2019-11-02T14:08:00Z"/>
          <w:rFonts w:ascii="Times New Roman" w:hAnsi="Times New Roman" w:cs="Times New Roman"/>
        </w:rPr>
      </w:pPr>
      <w:ins w:id="650" w:author="Adrian Barnett" w:date="2019-11-02T19:59:00Z">
        <w:r>
          <w:rPr>
            <w:rFonts w:ascii="Times New Roman" w:hAnsi="Times New Roman" w:cs="Times New Roman"/>
          </w:rPr>
          <w:t xml:space="preserve">11. </w:t>
        </w:r>
        <w:proofErr w:type="spellStart"/>
        <w:r w:rsidRPr="004A4ED0">
          <w:rPr>
            <w:rFonts w:ascii="Times New Roman" w:hAnsi="Times New Roman" w:cs="Times New Roman"/>
          </w:rPr>
          <w:t>Heijstra</w:t>
        </w:r>
        <w:proofErr w:type="spellEnd"/>
        <w:r w:rsidRPr="004A4ED0">
          <w:rPr>
            <w:rFonts w:ascii="Times New Roman" w:hAnsi="Times New Roman" w:cs="Times New Roman"/>
          </w:rPr>
          <w:t xml:space="preserve"> TM, </w:t>
        </w:r>
        <w:proofErr w:type="spellStart"/>
        <w:r w:rsidRPr="004A4ED0">
          <w:rPr>
            <w:rFonts w:ascii="Times New Roman" w:hAnsi="Times New Roman" w:cs="Times New Roman"/>
          </w:rPr>
          <w:t>Rafnsdottir</w:t>
        </w:r>
        <w:proofErr w:type="spellEnd"/>
        <w:r w:rsidRPr="004A4ED0">
          <w:rPr>
            <w:rFonts w:ascii="Times New Roman" w:hAnsi="Times New Roman" w:cs="Times New Roman"/>
          </w:rPr>
          <w:t xml:space="preserve"> GL. The Internet and academics' workload and work–family balance. The Internet and Higher Education</w:t>
        </w:r>
        <w:r>
          <w:rPr>
            <w:rFonts w:ascii="Times New Roman" w:hAnsi="Times New Roman" w:cs="Times New Roman"/>
          </w:rPr>
          <w:t xml:space="preserve">. </w:t>
        </w:r>
        <w:r w:rsidRPr="004A4ED0">
          <w:rPr>
            <w:rFonts w:ascii="Times New Roman" w:hAnsi="Times New Roman" w:cs="Times New Roman"/>
          </w:rPr>
          <w:t>2010</w:t>
        </w:r>
        <w:r>
          <w:rPr>
            <w:rFonts w:ascii="Times New Roman" w:hAnsi="Times New Roman" w:cs="Times New Roman"/>
          </w:rPr>
          <w:t>;</w:t>
        </w:r>
        <w:r w:rsidRPr="004A4ED0">
          <w:rPr>
            <w:rFonts w:ascii="Times New Roman" w:hAnsi="Times New Roman" w:cs="Times New Roman"/>
          </w:rPr>
          <w:t xml:space="preserve"> 13(3), 158</w:t>
        </w:r>
        <w:r>
          <w:rPr>
            <w:rFonts w:ascii="Times New Roman" w:hAnsi="Times New Roman" w:cs="Times New Roman"/>
          </w:rPr>
          <w:t>–</w:t>
        </w:r>
        <w:r w:rsidRPr="004A4ED0">
          <w:rPr>
            <w:rFonts w:ascii="Times New Roman" w:hAnsi="Times New Roman" w:cs="Times New Roman"/>
          </w:rPr>
          <w:t>163.</w:t>
        </w:r>
      </w:ins>
    </w:p>
    <w:moveToRangeEnd w:id="630"/>
    <w:p w14:paraId="63063BD0" w14:textId="1CAE1A54" w:rsidR="00755B52" w:rsidRPr="00954608" w:rsidRDefault="00755B52" w:rsidP="008A6EF9">
      <w:pPr>
        <w:pStyle w:val="Bibliography"/>
        <w:spacing w:line="360" w:lineRule="auto"/>
        <w:rPr>
          <w:rFonts w:ascii="Times New Roman" w:hAnsi="Times New Roman" w:cs="Times New Roman"/>
        </w:rPr>
      </w:pPr>
      <w:del w:id="651" w:author="Adrian Barnett" w:date="2019-11-02T20:39:00Z">
        <w:r w:rsidRPr="00183E39" w:rsidDel="00683907">
          <w:rPr>
            <w:rFonts w:ascii="Times New Roman" w:hAnsi="Times New Roman" w:cs="Times New Roman"/>
          </w:rPr>
          <w:delText>4</w:delText>
        </w:r>
      </w:del>
      <w:ins w:id="652" w:author="Adrian Barnett" w:date="2019-11-02T20:39:00Z">
        <w:r w:rsidR="00683907">
          <w:rPr>
            <w:rFonts w:ascii="Times New Roman" w:hAnsi="Times New Roman" w:cs="Times New Roman"/>
          </w:rPr>
          <w:t>12</w:t>
        </w:r>
      </w:ins>
      <w:r w:rsidRPr="00183E39">
        <w:rPr>
          <w:rFonts w:ascii="Times New Roman" w:hAnsi="Times New Roman" w:cs="Times New Roman"/>
        </w:rPr>
        <w:t xml:space="preserve">. </w:t>
      </w:r>
      <w:r w:rsidRPr="00183E39">
        <w:rPr>
          <w:rFonts w:ascii="Times New Roman" w:hAnsi="Times New Roman" w:cs="Times New Roman"/>
        </w:rPr>
        <w:tab/>
        <w:t xml:space="preserve">Kahle D, Wickham H. ggmap: Spatial Visualization with ggplot2. R J. 2013;5(1):144–161. </w:t>
      </w:r>
    </w:p>
    <w:p w14:paraId="0131827E" w14:textId="0FA59AA1" w:rsidR="00755B52" w:rsidRPr="00374A6C" w:rsidRDefault="00755B52" w:rsidP="008A6EF9">
      <w:pPr>
        <w:pStyle w:val="Bibliography"/>
        <w:spacing w:line="360" w:lineRule="auto"/>
        <w:rPr>
          <w:rFonts w:ascii="Times New Roman" w:hAnsi="Times New Roman" w:cs="Times New Roman"/>
        </w:rPr>
      </w:pPr>
      <w:del w:id="653" w:author="Adrian Barnett" w:date="2019-11-02T20:39:00Z">
        <w:r w:rsidRPr="00954608" w:rsidDel="00683907">
          <w:rPr>
            <w:rFonts w:ascii="Times New Roman" w:hAnsi="Times New Roman" w:cs="Times New Roman"/>
          </w:rPr>
          <w:delText>5</w:delText>
        </w:r>
      </w:del>
      <w:ins w:id="654" w:author="Adrian Barnett" w:date="2019-11-02T20:39:00Z">
        <w:r w:rsidR="00683907">
          <w:rPr>
            <w:rFonts w:ascii="Times New Roman" w:hAnsi="Times New Roman" w:cs="Times New Roman"/>
          </w:rPr>
          <w:t>13</w:t>
        </w:r>
      </w:ins>
      <w:r w:rsidRPr="00954608">
        <w:rPr>
          <w:rFonts w:ascii="Times New Roman" w:hAnsi="Times New Roman" w:cs="Times New Roman"/>
        </w:rPr>
        <w:t xml:space="preserve">. </w:t>
      </w:r>
      <w:r w:rsidRPr="00954608">
        <w:rPr>
          <w:rFonts w:ascii="Times New Roman" w:hAnsi="Times New Roman" w:cs="Times New Roman"/>
        </w:rPr>
        <w:tab/>
        <w:t>Rowlingson B. geonames: Interface to the ‘Geonames’ Spatial Query Web Service [Internet]. 2019. Available from: https://CRAN.R-project.org/package=geonames</w:t>
      </w:r>
    </w:p>
    <w:p w14:paraId="6367CCC6" w14:textId="14584C54" w:rsidR="00755B52" w:rsidRPr="00683907" w:rsidRDefault="00683907" w:rsidP="008A6EF9">
      <w:pPr>
        <w:pStyle w:val="Bibliography"/>
        <w:spacing w:line="360" w:lineRule="auto"/>
        <w:rPr>
          <w:rFonts w:ascii="Times New Roman" w:hAnsi="Times New Roman" w:cs="Times New Roman"/>
        </w:rPr>
      </w:pPr>
      <w:ins w:id="655" w:author="Adrian Barnett" w:date="2019-11-02T20:39:00Z">
        <w:r>
          <w:rPr>
            <w:rFonts w:ascii="Times New Roman" w:hAnsi="Times New Roman" w:cs="Times New Roman"/>
          </w:rPr>
          <w:t>14</w:t>
        </w:r>
      </w:ins>
      <w:del w:id="656" w:author="Adrian Barnett" w:date="2019-11-02T20:39:00Z">
        <w:r w:rsidR="00755B52" w:rsidRPr="009073AF" w:rsidDel="00683907">
          <w:rPr>
            <w:rFonts w:ascii="Times New Roman" w:hAnsi="Times New Roman" w:cs="Times New Roman"/>
          </w:rPr>
          <w:delText>6</w:delText>
        </w:r>
      </w:del>
      <w:r w:rsidR="00755B52" w:rsidRPr="009073AF">
        <w:rPr>
          <w:rFonts w:ascii="Times New Roman" w:hAnsi="Times New Roman" w:cs="Times New Roman"/>
        </w:rPr>
        <w:t xml:space="preserve">. </w:t>
      </w:r>
      <w:r w:rsidR="00755B52" w:rsidRPr="009073AF">
        <w:rPr>
          <w:rFonts w:ascii="Times New Roman" w:hAnsi="Times New Roman" w:cs="Times New Roman"/>
        </w:rPr>
        <w:tab/>
        <w:t>Hager T. Nager.Date: C# Worldwide public holiday calculation. [Internet]. 2019. Ava</w:t>
      </w:r>
      <w:r w:rsidR="00755B52" w:rsidRPr="00683907">
        <w:rPr>
          <w:rFonts w:ascii="Times New Roman" w:hAnsi="Times New Roman" w:cs="Times New Roman"/>
        </w:rPr>
        <w:t>ilable from: https://github.com/tinohager/Nager.Date</w:t>
      </w:r>
    </w:p>
    <w:p w14:paraId="2027C031" w14:textId="56D0C32F" w:rsidR="00755B52" w:rsidRDefault="00683907" w:rsidP="008A6EF9">
      <w:pPr>
        <w:pStyle w:val="Bibliography"/>
        <w:spacing w:line="360" w:lineRule="auto"/>
        <w:rPr>
          <w:ins w:id="657" w:author="Adrian Barnett" w:date="2019-11-02T20:40:00Z"/>
          <w:rFonts w:ascii="Times New Roman" w:hAnsi="Times New Roman" w:cs="Times New Roman"/>
        </w:rPr>
      </w:pPr>
      <w:ins w:id="658" w:author="Adrian Barnett" w:date="2019-11-02T20:39:00Z">
        <w:r>
          <w:rPr>
            <w:rFonts w:ascii="Times New Roman" w:hAnsi="Times New Roman" w:cs="Times New Roman"/>
          </w:rPr>
          <w:lastRenderedPageBreak/>
          <w:t>15</w:t>
        </w:r>
      </w:ins>
      <w:del w:id="659" w:author="Adrian Barnett" w:date="2019-11-02T20:39:00Z">
        <w:r w:rsidR="00755B52" w:rsidRPr="00683907" w:rsidDel="00683907">
          <w:rPr>
            <w:rFonts w:ascii="Times New Roman" w:hAnsi="Times New Roman" w:cs="Times New Roman"/>
          </w:rPr>
          <w:delText>7</w:delText>
        </w:r>
      </w:del>
      <w:r w:rsidR="00755B52" w:rsidRPr="00683907">
        <w:rPr>
          <w:rFonts w:ascii="Times New Roman" w:hAnsi="Times New Roman" w:cs="Times New Roman"/>
        </w:rPr>
        <w:t xml:space="preserve">. </w:t>
      </w:r>
      <w:r w:rsidR="00755B52" w:rsidRPr="00683907">
        <w:rPr>
          <w:rFonts w:ascii="Times New Roman" w:hAnsi="Times New Roman" w:cs="Times New Roman"/>
        </w:rPr>
        <w:tab/>
        <w:t xml:space="preserve">Spiegelhalter DJ, Best NG, Carlin BP, Linde A van der. The deviance information criterion: 12 years on. J R Stat Soc Ser B Stat Methodol. 2014 Apr;76(3):485–493. </w:t>
      </w:r>
    </w:p>
    <w:p w14:paraId="21DCD517" w14:textId="2480907D" w:rsidR="00683907" w:rsidDel="00683907" w:rsidRDefault="00683907" w:rsidP="00683907">
      <w:pPr>
        <w:pStyle w:val="Bibliography"/>
        <w:spacing w:line="360" w:lineRule="auto"/>
        <w:rPr>
          <w:del w:id="660" w:author="Adrian Barnett" w:date="2019-11-02T20:41:00Z"/>
          <w:rFonts w:ascii="Times New Roman" w:hAnsi="Times New Roman" w:cs="Times New Roman"/>
        </w:rPr>
      </w:pPr>
      <w:ins w:id="661" w:author="Adrian Barnett" w:date="2019-11-02T20:41:00Z">
        <w:r>
          <w:rPr>
            <w:rFonts w:ascii="Times New Roman" w:hAnsi="Times New Roman" w:cs="Times New Roman"/>
          </w:rPr>
          <w:t>16.</w:t>
        </w:r>
        <w:r>
          <w:rPr>
            <w:rFonts w:ascii="Times New Roman" w:hAnsi="Times New Roman" w:cs="Times New Roman"/>
          </w:rPr>
          <w:tab/>
        </w:r>
        <w:r w:rsidRPr="00683907">
          <w:rPr>
            <w:rFonts w:ascii="Times New Roman" w:hAnsi="Times New Roman" w:cs="Times New Roman"/>
          </w:rPr>
          <w:t>Diggle PJ</w:t>
        </w:r>
      </w:ins>
      <w:ins w:id="662" w:author="Adrian Barnett" w:date="2019-11-02T20:43:00Z">
        <w:r>
          <w:rPr>
            <w:rFonts w:ascii="Times New Roman" w:hAnsi="Times New Roman" w:cs="Times New Roman"/>
          </w:rPr>
          <w:t>,</w:t>
        </w:r>
      </w:ins>
      <w:ins w:id="663" w:author="Adrian Barnett" w:date="2019-11-02T20:41:00Z">
        <w:r w:rsidRPr="00683907">
          <w:rPr>
            <w:rFonts w:ascii="Times New Roman" w:hAnsi="Times New Roman" w:cs="Times New Roman"/>
          </w:rPr>
          <w:t xml:space="preserve"> Al </w:t>
        </w:r>
        <w:proofErr w:type="spellStart"/>
        <w:r w:rsidRPr="00683907">
          <w:rPr>
            <w:rFonts w:ascii="Times New Roman" w:hAnsi="Times New Roman" w:cs="Times New Roman"/>
          </w:rPr>
          <w:t>Wasel</w:t>
        </w:r>
        <w:proofErr w:type="spellEnd"/>
        <w:r w:rsidRPr="00683907">
          <w:rPr>
            <w:rFonts w:ascii="Times New Roman" w:hAnsi="Times New Roman" w:cs="Times New Roman"/>
          </w:rPr>
          <w:t xml:space="preserve"> I. Spectral Analysis of Replicated Biomedical Time Series. Journal of the Royal Statistical Society: Series C (Applied Statistics)</w:t>
        </w:r>
      </w:ins>
      <w:ins w:id="664" w:author="Adrian Barnett" w:date="2019-11-02T20:43:00Z">
        <w:r>
          <w:rPr>
            <w:rFonts w:ascii="Times New Roman" w:hAnsi="Times New Roman" w:cs="Times New Roman"/>
          </w:rPr>
          <w:t xml:space="preserve">. </w:t>
        </w:r>
        <w:r w:rsidRPr="00683907">
          <w:rPr>
            <w:rFonts w:ascii="Times New Roman" w:hAnsi="Times New Roman" w:cs="Times New Roman"/>
          </w:rPr>
          <w:t>1997</w:t>
        </w:r>
        <w:r>
          <w:rPr>
            <w:rFonts w:ascii="Times New Roman" w:hAnsi="Times New Roman" w:cs="Times New Roman"/>
          </w:rPr>
          <w:t>;</w:t>
        </w:r>
      </w:ins>
      <w:ins w:id="665" w:author="Adrian Barnett" w:date="2019-11-02T20:41:00Z">
        <w:r w:rsidRPr="00683907">
          <w:rPr>
            <w:rFonts w:ascii="Times New Roman" w:hAnsi="Times New Roman" w:cs="Times New Roman"/>
          </w:rPr>
          <w:t xml:space="preserve"> 46: 31</w:t>
        </w:r>
      </w:ins>
      <w:ins w:id="666" w:author="Adrian Barnett" w:date="2019-11-02T20:43:00Z">
        <w:r>
          <w:rPr>
            <w:rFonts w:ascii="Times New Roman" w:hAnsi="Times New Roman" w:cs="Times New Roman"/>
          </w:rPr>
          <w:t>–</w:t>
        </w:r>
      </w:ins>
      <w:ins w:id="667" w:author="Adrian Barnett" w:date="2019-11-02T20:41:00Z">
        <w:r w:rsidRPr="00683907">
          <w:rPr>
            <w:rFonts w:ascii="Times New Roman" w:hAnsi="Times New Roman" w:cs="Times New Roman"/>
          </w:rPr>
          <w:t>71</w:t>
        </w:r>
      </w:ins>
      <w:ins w:id="668" w:author="Adrian Barnett" w:date="2019-11-02T20:43:00Z">
        <w:r>
          <w:rPr>
            <w:rFonts w:ascii="Times New Roman" w:hAnsi="Times New Roman" w:cs="Times New Roman"/>
          </w:rPr>
          <w:t>.</w:t>
        </w:r>
      </w:ins>
      <w:ins w:id="669" w:author="Adrian Barnett" w:date="2019-11-02T20:41:00Z">
        <w:r w:rsidRPr="00683907" w:rsidDel="00683907">
          <w:rPr>
            <w:rFonts w:ascii="Times New Roman" w:hAnsi="Times New Roman" w:cs="Times New Roman"/>
          </w:rPr>
          <w:t xml:space="preserve"> </w:t>
        </w:r>
      </w:ins>
    </w:p>
    <w:p w14:paraId="7589EB58" w14:textId="229CFFFA" w:rsidR="00683907" w:rsidRDefault="00683907" w:rsidP="008A6EF9">
      <w:pPr>
        <w:pStyle w:val="Bibliography"/>
        <w:spacing w:line="360" w:lineRule="auto"/>
        <w:rPr>
          <w:ins w:id="670" w:author="Adrian Barnett" w:date="2019-11-02T20:42:00Z"/>
          <w:rFonts w:ascii="Times New Roman" w:hAnsi="Times New Roman" w:cs="Times New Roman"/>
        </w:rPr>
      </w:pPr>
      <w:ins w:id="671" w:author="Adrian Barnett" w:date="2019-11-02T20:42:00Z">
        <w:r>
          <w:rPr>
            <w:rFonts w:ascii="Times New Roman" w:hAnsi="Times New Roman" w:cs="Times New Roman"/>
          </w:rPr>
          <w:t xml:space="preserve">17. </w:t>
        </w:r>
        <w:r w:rsidRPr="00683907">
          <w:rPr>
            <w:rFonts w:ascii="Times New Roman" w:hAnsi="Times New Roman" w:cs="Times New Roman"/>
          </w:rPr>
          <w:t xml:space="preserve">Fisher N.I. Statistical Analysis of Circular Data, Cambridge University Press </w:t>
        </w:r>
      </w:ins>
      <w:ins w:id="672" w:author="Adrian Barnett" w:date="2019-11-02T20:43:00Z">
        <w:r w:rsidRPr="00683907">
          <w:rPr>
            <w:rFonts w:ascii="Times New Roman" w:hAnsi="Times New Roman" w:cs="Times New Roman"/>
          </w:rPr>
          <w:t>2011</w:t>
        </w:r>
        <w:r>
          <w:rPr>
            <w:rFonts w:ascii="Times New Roman" w:hAnsi="Times New Roman" w:cs="Times New Roman"/>
          </w:rPr>
          <w:t>.</w:t>
        </w:r>
      </w:ins>
    </w:p>
    <w:p w14:paraId="3004EB33" w14:textId="0DCDECA9" w:rsidR="00755B52" w:rsidRDefault="00683907" w:rsidP="008A6EF9">
      <w:pPr>
        <w:pStyle w:val="Bibliography"/>
        <w:spacing w:line="360" w:lineRule="auto"/>
        <w:rPr>
          <w:ins w:id="673" w:author="Adrian Barnett" w:date="2019-11-02T21:26:00Z"/>
          <w:rFonts w:ascii="Times New Roman" w:hAnsi="Times New Roman" w:cs="Times New Roman"/>
        </w:rPr>
      </w:pPr>
      <w:ins w:id="674" w:author="Adrian Barnett" w:date="2019-11-02T20:43:00Z">
        <w:r>
          <w:rPr>
            <w:rFonts w:ascii="Times New Roman" w:hAnsi="Times New Roman" w:cs="Times New Roman"/>
          </w:rPr>
          <w:t>1</w:t>
        </w:r>
      </w:ins>
      <w:r w:rsidR="00755B52" w:rsidRPr="00683907">
        <w:rPr>
          <w:rFonts w:ascii="Times New Roman" w:hAnsi="Times New Roman" w:cs="Times New Roman"/>
        </w:rPr>
        <w:t xml:space="preserve">8. </w:t>
      </w:r>
      <w:r w:rsidR="00755B52" w:rsidRPr="00683907">
        <w:rPr>
          <w:rFonts w:ascii="Times New Roman" w:hAnsi="Times New Roman" w:cs="Times New Roman"/>
        </w:rPr>
        <w:tab/>
        <w:t xml:space="preserve">Goodman S. A dirty dozen: twelve p-value misconceptions. Semin Hematol. 2008 Jul;45(3):135–140. </w:t>
      </w:r>
    </w:p>
    <w:p w14:paraId="2FFCD7ED" w14:textId="161D6693" w:rsidR="00F05C93" w:rsidRPr="00F05C93" w:rsidDel="00F05C93" w:rsidRDefault="00F05C93" w:rsidP="00F05C93">
      <w:pPr>
        <w:pStyle w:val="Bibliography"/>
        <w:spacing w:line="360" w:lineRule="auto"/>
        <w:rPr>
          <w:del w:id="675" w:author="Adrian Barnett" w:date="2019-11-02T21:26:00Z"/>
          <w:rFonts w:ascii="Times New Roman" w:hAnsi="Times New Roman" w:cs="Times New Roman"/>
        </w:rPr>
      </w:pPr>
      <w:ins w:id="676" w:author="Adrian Barnett" w:date="2019-11-02T21:27:00Z">
        <w:r>
          <w:rPr>
            <w:rFonts w:ascii="Times New Roman" w:hAnsi="Times New Roman" w:cs="Times New Roman"/>
          </w:rPr>
          <w:t xml:space="preserve">19. </w:t>
        </w:r>
      </w:ins>
      <w:proofErr w:type="spellStart"/>
      <w:ins w:id="677" w:author="Adrian Barnett" w:date="2019-11-02T21:26:00Z">
        <w:r w:rsidRPr="00F05C93">
          <w:rPr>
            <w:rFonts w:ascii="Times New Roman" w:hAnsi="Times New Roman" w:cs="Times New Roman"/>
          </w:rPr>
          <w:t>Tijdink</w:t>
        </w:r>
        <w:proofErr w:type="spellEnd"/>
        <w:r w:rsidRPr="00F05C93">
          <w:rPr>
            <w:rFonts w:ascii="Times New Roman" w:hAnsi="Times New Roman" w:cs="Times New Roman"/>
          </w:rPr>
          <w:t xml:space="preserve"> JK, </w:t>
        </w:r>
        <w:proofErr w:type="spellStart"/>
        <w:r w:rsidRPr="00F05C93">
          <w:rPr>
            <w:rFonts w:ascii="Times New Roman" w:hAnsi="Times New Roman" w:cs="Times New Roman"/>
          </w:rPr>
          <w:t>Vergouwen</w:t>
        </w:r>
        <w:proofErr w:type="spellEnd"/>
        <w:r w:rsidRPr="00F05C93">
          <w:rPr>
            <w:rFonts w:ascii="Times New Roman" w:hAnsi="Times New Roman" w:cs="Times New Roman"/>
          </w:rPr>
          <w:t xml:space="preserve"> ACM, Smulders YM (2013) Publication Pressure and Burn Out among Dutch Medical Professors: A Nationwide Survey. PLOS ONE 8(9): e73381.</w:t>
        </w:r>
      </w:ins>
    </w:p>
    <w:p w14:paraId="21D0C80B" w14:textId="135531A4" w:rsidR="00755B52" w:rsidRDefault="00F05C93" w:rsidP="008A6EF9">
      <w:pPr>
        <w:pStyle w:val="Bibliography"/>
        <w:spacing w:line="360" w:lineRule="auto"/>
        <w:rPr>
          <w:ins w:id="678" w:author="Adrian Barnett" w:date="2019-11-02T21:28:00Z"/>
          <w:rFonts w:ascii="Times New Roman" w:hAnsi="Times New Roman" w:cs="Times New Roman"/>
        </w:rPr>
      </w:pPr>
      <w:ins w:id="679" w:author="Adrian Barnett" w:date="2019-11-02T21:28:00Z">
        <w:r>
          <w:rPr>
            <w:rFonts w:ascii="Times New Roman" w:hAnsi="Times New Roman" w:cs="Times New Roman"/>
          </w:rPr>
          <w:t>20</w:t>
        </w:r>
      </w:ins>
      <w:del w:id="680" w:author="Adrian Barnett" w:date="2019-11-02T21:28:00Z">
        <w:r w:rsidR="00834005" w:rsidRPr="00683907" w:rsidDel="00F05C93">
          <w:rPr>
            <w:rFonts w:ascii="Times New Roman" w:hAnsi="Times New Roman" w:cs="Times New Roman"/>
          </w:rPr>
          <w:delText>9</w:delText>
        </w:r>
      </w:del>
      <w:r w:rsidR="00755B52" w:rsidRPr="00683907">
        <w:rPr>
          <w:rFonts w:ascii="Times New Roman" w:hAnsi="Times New Roman" w:cs="Times New Roman"/>
        </w:rPr>
        <w:t xml:space="preserve">. </w:t>
      </w:r>
      <w:r w:rsidR="00755B52" w:rsidRPr="00683907">
        <w:rPr>
          <w:rFonts w:ascii="Times New Roman" w:hAnsi="Times New Roman" w:cs="Times New Roman"/>
        </w:rPr>
        <w:tab/>
        <w:t>Tusting K, McCulloch S, Bhatt I, Hamilton M, Barton D. Academics Writing: The Dynamics of Knowledge Creation [Internet]. Taylor &amp; Francis; 2019. Available from: https://books.google.com.au/books?id=vCiNDwAAQBAJ</w:t>
      </w:r>
    </w:p>
    <w:p w14:paraId="465E2357" w14:textId="316D7AF8" w:rsidR="00F05C93" w:rsidRPr="00F05C93" w:rsidRDefault="00F05C93" w:rsidP="00F05C93">
      <w:pPr>
        <w:pStyle w:val="Bibliography"/>
        <w:spacing w:line="360" w:lineRule="auto"/>
        <w:rPr>
          <w:rFonts w:ascii="Times New Roman" w:hAnsi="Times New Roman" w:cs="Times New Roman"/>
        </w:rPr>
      </w:pPr>
      <w:ins w:id="681" w:author="Adrian Barnett" w:date="2019-11-02T21:28:00Z">
        <w:r>
          <w:rPr>
            <w:rFonts w:ascii="Times New Roman" w:hAnsi="Times New Roman" w:cs="Times New Roman"/>
          </w:rPr>
          <w:t xml:space="preserve">21. </w:t>
        </w:r>
      </w:ins>
      <w:ins w:id="682" w:author="Adrian Barnett" w:date="2019-11-02T21:29:00Z">
        <w:r w:rsidRPr="00F05C93">
          <w:rPr>
            <w:rFonts w:ascii="Times New Roman" w:hAnsi="Times New Roman" w:cs="Times New Roman"/>
          </w:rPr>
          <w:t xml:space="preserve">Christ H, Franklin J, </w:t>
        </w:r>
        <w:proofErr w:type="spellStart"/>
        <w:r w:rsidRPr="00F05C93">
          <w:rPr>
            <w:rFonts w:ascii="Times New Roman" w:hAnsi="Times New Roman" w:cs="Times New Roman"/>
          </w:rPr>
          <w:t>Griebenow</w:t>
        </w:r>
        <w:proofErr w:type="spellEnd"/>
        <w:r w:rsidRPr="00F05C93">
          <w:rPr>
            <w:rFonts w:ascii="Times New Roman" w:hAnsi="Times New Roman" w:cs="Times New Roman"/>
          </w:rPr>
          <w:t xml:space="preserve"> R, </w:t>
        </w:r>
        <w:proofErr w:type="spellStart"/>
        <w:r w:rsidRPr="00F05C93">
          <w:rPr>
            <w:rFonts w:ascii="Times New Roman" w:hAnsi="Times New Roman" w:cs="Times New Roman"/>
          </w:rPr>
          <w:t>Baethge</w:t>
        </w:r>
        <w:proofErr w:type="spellEnd"/>
        <w:r w:rsidRPr="00F05C93">
          <w:rPr>
            <w:rFonts w:ascii="Times New Roman" w:hAnsi="Times New Roman" w:cs="Times New Roman"/>
          </w:rPr>
          <w:t xml:space="preserve"> C</w:t>
        </w:r>
        <w:r>
          <w:rPr>
            <w:rFonts w:ascii="Times New Roman" w:hAnsi="Times New Roman" w:cs="Times New Roman"/>
          </w:rPr>
          <w:t xml:space="preserve">. </w:t>
        </w:r>
        <w:r w:rsidRPr="00F05C93">
          <w:rPr>
            <w:rFonts w:ascii="Times New Roman" w:hAnsi="Times New Roman" w:cs="Times New Roman"/>
          </w:rPr>
          <w:t>An Analysis of 2.3 Million Participations in the Continuing Medical Education Program of a General Medical Journal: Suitability, User Characteristics, and Evaluation by Readers</w:t>
        </w:r>
        <w:r>
          <w:rPr>
            <w:rFonts w:ascii="Times New Roman" w:hAnsi="Times New Roman" w:cs="Times New Roman"/>
          </w:rPr>
          <w:t xml:space="preserve">. </w:t>
        </w:r>
        <w:r w:rsidRPr="00F05C93">
          <w:rPr>
            <w:rFonts w:ascii="Times New Roman" w:hAnsi="Times New Roman" w:cs="Times New Roman"/>
          </w:rPr>
          <w:t>J Med Internet Res 2017;19(4</w:t>
        </w:r>
        <w:proofErr w:type="gramStart"/>
        <w:r w:rsidRPr="00F05C93">
          <w:rPr>
            <w:rFonts w:ascii="Times New Roman" w:hAnsi="Times New Roman" w:cs="Times New Roman"/>
          </w:rPr>
          <w:t>):e</w:t>
        </w:r>
        <w:proofErr w:type="gramEnd"/>
        <w:r w:rsidRPr="00F05C93">
          <w:rPr>
            <w:rFonts w:ascii="Times New Roman" w:hAnsi="Times New Roman" w:cs="Times New Roman"/>
          </w:rPr>
          <w:t>49</w:t>
        </w:r>
        <w:r>
          <w:rPr>
            <w:rFonts w:ascii="Times New Roman" w:hAnsi="Times New Roman" w:cs="Times New Roman"/>
          </w:rPr>
          <w:t>.</w:t>
        </w:r>
      </w:ins>
    </w:p>
    <w:p w14:paraId="6197225D" w14:textId="3E2B765B" w:rsidR="00755B52" w:rsidRPr="00C22ED0" w:rsidRDefault="00C22ED0" w:rsidP="008A6EF9">
      <w:pPr>
        <w:pStyle w:val="Bibliography"/>
        <w:spacing w:line="360" w:lineRule="auto"/>
        <w:rPr>
          <w:rFonts w:ascii="Times New Roman" w:hAnsi="Times New Roman" w:cs="Times New Roman"/>
        </w:rPr>
      </w:pPr>
      <w:ins w:id="683" w:author="Adrian Barnett" w:date="2019-11-03T10:52:00Z">
        <w:r>
          <w:rPr>
            <w:rFonts w:ascii="Times New Roman" w:hAnsi="Times New Roman" w:cs="Times New Roman"/>
          </w:rPr>
          <w:t>22</w:t>
        </w:r>
      </w:ins>
      <w:del w:id="684" w:author="Adrian Barnett" w:date="2019-11-03T10:52:00Z">
        <w:r w:rsidR="00755B52" w:rsidRPr="008A6BDD" w:rsidDel="00C22ED0">
          <w:rPr>
            <w:rFonts w:ascii="Times New Roman" w:hAnsi="Times New Roman" w:cs="Times New Roman"/>
          </w:rPr>
          <w:delText>1</w:delText>
        </w:r>
        <w:r w:rsidR="00834005" w:rsidRPr="008A6BDD" w:rsidDel="00C22ED0">
          <w:rPr>
            <w:rFonts w:ascii="Times New Roman" w:hAnsi="Times New Roman" w:cs="Times New Roman"/>
          </w:rPr>
          <w:delText>0</w:delText>
        </w:r>
      </w:del>
      <w:r w:rsidR="00755B52" w:rsidRPr="00F05C93">
        <w:rPr>
          <w:rFonts w:ascii="Times New Roman" w:hAnsi="Times New Roman" w:cs="Times New Roman"/>
        </w:rPr>
        <w:t xml:space="preserve">. </w:t>
      </w:r>
      <w:r w:rsidR="00755B52" w:rsidRPr="00F05C93">
        <w:rPr>
          <w:rFonts w:ascii="Times New Roman" w:hAnsi="Times New Roman" w:cs="Times New Roman"/>
        </w:rPr>
        <w:tab/>
        <w:t xml:space="preserve">Bentley PJ, Kyvik S. Academic work from a comparative perspective: a survey of faculty working time across 13 countries. High Educ. 2012 Apr 1;63(4):529–47. </w:t>
      </w:r>
    </w:p>
    <w:p w14:paraId="7E0E37DA" w14:textId="5B6A4F01" w:rsidR="00755B52" w:rsidRDefault="00C22ED0" w:rsidP="008A6EF9">
      <w:pPr>
        <w:pStyle w:val="Bibliography"/>
        <w:spacing w:line="360" w:lineRule="auto"/>
        <w:rPr>
          <w:ins w:id="685" w:author="Adrian Barnett" w:date="2019-11-03T10:55:00Z"/>
          <w:rFonts w:ascii="Times New Roman" w:hAnsi="Times New Roman" w:cs="Times New Roman"/>
        </w:rPr>
      </w:pPr>
      <w:ins w:id="686" w:author="Adrian Barnett" w:date="2019-11-03T10:52:00Z">
        <w:r>
          <w:rPr>
            <w:rFonts w:ascii="Times New Roman" w:hAnsi="Times New Roman" w:cs="Times New Roman"/>
          </w:rPr>
          <w:t>23</w:t>
        </w:r>
      </w:ins>
      <w:del w:id="687" w:author="Adrian Barnett" w:date="2019-11-03T10:52:00Z">
        <w:r w:rsidR="00755B52" w:rsidRPr="00C22ED0" w:rsidDel="00C22ED0">
          <w:rPr>
            <w:rFonts w:ascii="Times New Roman" w:hAnsi="Times New Roman" w:cs="Times New Roman"/>
          </w:rPr>
          <w:delText>1</w:delText>
        </w:r>
        <w:r w:rsidR="00834005" w:rsidRPr="00C22ED0" w:rsidDel="00C22ED0">
          <w:rPr>
            <w:rFonts w:ascii="Times New Roman" w:hAnsi="Times New Roman" w:cs="Times New Roman"/>
          </w:rPr>
          <w:delText>1</w:delText>
        </w:r>
      </w:del>
      <w:r w:rsidR="00755B52" w:rsidRPr="00C22ED0">
        <w:rPr>
          <w:rFonts w:ascii="Times New Roman" w:hAnsi="Times New Roman" w:cs="Times New Roman"/>
        </w:rPr>
        <w:t xml:space="preserve">. </w:t>
      </w:r>
      <w:r w:rsidR="00755B52" w:rsidRPr="00C22ED0">
        <w:rPr>
          <w:rFonts w:ascii="Times New Roman" w:hAnsi="Times New Roman" w:cs="Times New Roman"/>
        </w:rPr>
        <w:tab/>
        <w:t>Huang F. Quality deficit belies the hype. Nature. 2018 Dec;564(7735</w:t>
      </w:r>
      <w:proofErr w:type="gramStart"/>
      <w:r w:rsidR="00755B52" w:rsidRPr="00C22ED0">
        <w:rPr>
          <w:rFonts w:ascii="Times New Roman" w:hAnsi="Times New Roman" w:cs="Times New Roman"/>
        </w:rPr>
        <w:t>):S</w:t>
      </w:r>
      <w:proofErr w:type="gramEnd"/>
      <w:r w:rsidR="00755B52" w:rsidRPr="00C22ED0">
        <w:rPr>
          <w:rFonts w:ascii="Times New Roman" w:hAnsi="Times New Roman" w:cs="Times New Roman"/>
        </w:rPr>
        <w:t xml:space="preserve">70–S71. </w:t>
      </w:r>
    </w:p>
    <w:p w14:paraId="1865CBEE" w14:textId="7CD2CA4E" w:rsidR="00395783" w:rsidRPr="00395783" w:rsidRDefault="00395783" w:rsidP="00395783">
      <w:pPr>
        <w:pStyle w:val="Bibliography"/>
        <w:spacing w:line="360" w:lineRule="auto"/>
        <w:rPr>
          <w:rFonts w:ascii="Times New Roman" w:hAnsi="Times New Roman" w:cs="Times New Roman"/>
        </w:rPr>
      </w:pPr>
      <w:ins w:id="688" w:author="Adrian Barnett" w:date="2019-11-03T10:55:00Z">
        <w:r w:rsidRPr="00395783">
          <w:rPr>
            <w:rFonts w:ascii="Times New Roman" w:hAnsi="Times New Roman" w:cs="Times New Roman"/>
          </w:rPr>
          <w:t>24.</w:t>
        </w:r>
      </w:ins>
      <w:ins w:id="689" w:author="Adrian Barnett" w:date="2019-11-03T10:56:00Z">
        <w:r w:rsidRPr="00395783">
          <w:rPr>
            <w:rFonts w:ascii="Times New Roman" w:hAnsi="Times New Roman" w:cs="Times New Roman"/>
          </w:rPr>
          <w:t xml:space="preserve"> </w:t>
        </w:r>
      </w:ins>
      <w:ins w:id="690" w:author="Adrian Barnett" w:date="2019-11-03T10:57:00Z">
        <w:r w:rsidRPr="00395783">
          <w:rPr>
            <w:rFonts w:ascii="Times New Roman" w:hAnsi="Times New Roman" w:cs="Times New Roman"/>
          </w:rPr>
          <w:t>Hvistendahl M</w:t>
        </w:r>
      </w:ins>
      <w:ins w:id="691" w:author="Adrian Barnett" w:date="2019-11-03T10:58:00Z">
        <w:r w:rsidRPr="00395783">
          <w:rPr>
            <w:rFonts w:ascii="Times New Roman" w:hAnsi="Times New Roman" w:cs="Times New Roman"/>
          </w:rPr>
          <w:t xml:space="preserve">. </w:t>
        </w:r>
      </w:ins>
      <w:ins w:id="692" w:author="Adrian Barnett" w:date="2019-11-03T10:57:00Z">
        <w:r w:rsidRPr="00395783">
          <w:rPr>
            <w:rFonts w:ascii="Times New Roman" w:hAnsi="Times New Roman" w:cs="Times New Roman"/>
          </w:rPr>
          <w:t>China's Publication Bazaar</w:t>
        </w:r>
        <w:r w:rsidRPr="00395783">
          <w:rPr>
            <w:rFonts w:ascii="Times New Roman" w:hAnsi="Times New Roman" w:cs="Times New Roman"/>
          </w:rPr>
          <w:t>.</w:t>
        </w:r>
      </w:ins>
      <w:ins w:id="693" w:author="Adrian Barnett" w:date="2019-11-03T10:58:00Z">
        <w:r w:rsidR="00F43C2F">
          <w:rPr>
            <w:rFonts w:ascii="Times New Roman" w:hAnsi="Times New Roman" w:cs="Times New Roman"/>
          </w:rPr>
          <w:t xml:space="preserve"> </w:t>
        </w:r>
      </w:ins>
      <w:ins w:id="694" w:author="Adrian Barnett" w:date="2019-11-03T10:56:00Z">
        <w:r w:rsidRPr="00395783">
          <w:rPr>
            <w:rFonts w:ascii="Times New Roman" w:hAnsi="Times New Roman" w:cs="Times New Roman"/>
          </w:rPr>
          <w:t>Science</w:t>
        </w:r>
      </w:ins>
      <w:ins w:id="695" w:author="Adrian Barnett" w:date="2019-11-03T10:58:00Z">
        <w:r>
          <w:rPr>
            <w:rFonts w:ascii="Times New Roman" w:hAnsi="Times New Roman" w:cs="Times New Roman"/>
          </w:rPr>
          <w:t>.</w:t>
        </w:r>
      </w:ins>
      <w:ins w:id="696" w:author="Adrian Barnett" w:date="2019-11-03T10:56:00Z">
        <w:r w:rsidRPr="00395783">
          <w:rPr>
            <w:rFonts w:ascii="Times New Roman" w:hAnsi="Times New Roman" w:cs="Times New Roman"/>
          </w:rPr>
          <w:t xml:space="preserve"> 2013</w:t>
        </w:r>
      </w:ins>
      <w:ins w:id="697" w:author="Adrian Barnett" w:date="2019-11-03T10:58:00Z">
        <w:r>
          <w:rPr>
            <w:rFonts w:ascii="Times New Roman" w:hAnsi="Times New Roman" w:cs="Times New Roman"/>
          </w:rPr>
          <w:t xml:space="preserve"> Nov;</w:t>
        </w:r>
      </w:ins>
      <w:ins w:id="698" w:author="Adrian Barnett" w:date="2019-11-03T10:56:00Z">
        <w:r w:rsidRPr="00395783">
          <w:rPr>
            <w:rFonts w:ascii="Times New Roman" w:hAnsi="Times New Roman" w:cs="Times New Roman"/>
          </w:rPr>
          <w:t xml:space="preserve"> 342</w:t>
        </w:r>
      </w:ins>
      <w:ins w:id="699" w:author="Adrian Barnett" w:date="2019-11-03T10:58:00Z">
        <w:r>
          <w:rPr>
            <w:rFonts w:ascii="Times New Roman" w:hAnsi="Times New Roman" w:cs="Times New Roman"/>
          </w:rPr>
          <w:t>(</w:t>
        </w:r>
      </w:ins>
      <w:ins w:id="700" w:author="Adrian Barnett" w:date="2019-11-03T10:56:00Z">
        <w:r w:rsidRPr="00395783">
          <w:rPr>
            <w:rFonts w:ascii="Times New Roman" w:hAnsi="Times New Roman" w:cs="Times New Roman"/>
          </w:rPr>
          <w:t>6162</w:t>
        </w:r>
      </w:ins>
      <w:ins w:id="701" w:author="Adrian Barnett" w:date="2019-11-03T10:58:00Z">
        <w:r>
          <w:rPr>
            <w:rFonts w:ascii="Times New Roman" w:hAnsi="Times New Roman" w:cs="Times New Roman"/>
          </w:rPr>
          <w:t>)</w:t>
        </w:r>
      </w:ins>
      <w:ins w:id="702" w:author="Adrian Barnett" w:date="2019-11-03T10:56:00Z">
        <w:r w:rsidRPr="00395783">
          <w:rPr>
            <w:rFonts w:ascii="Times New Roman" w:hAnsi="Times New Roman" w:cs="Times New Roman"/>
          </w:rPr>
          <w:t xml:space="preserve"> 1035</w:t>
        </w:r>
      </w:ins>
      <w:ins w:id="703" w:author="Adrian Barnett" w:date="2019-11-03T10:58:00Z">
        <w:r w:rsidRPr="00C22ED0">
          <w:rPr>
            <w:rFonts w:ascii="Times New Roman" w:hAnsi="Times New Roman" w:cs="Times New Roman"/>
          </w:rPr>
          <w:t>–</w:t>
        </w:r>
      </w:ins>
      <w:ins w:id="704" w:author="Adrian Barnett" w:date="2019-11-03T10:56:00Z">
        <w:r w:rsidRPr="00395783">
          <w:rPr>
            <w:rFonts w:ascii="Times New Roman" w:hAnsi="Times New Roman" w:cs="Times New Roman"/>
          </w:rPr>
          <w:t>1039</w:t>
        </w:r>
      </w:ins>
      <w:ins w:id="705" w:author="Adrian Barnett" w:date="2019-11-03T10:58:00Z">
        <w:r>
          <w:rPr>
            <w:rFonts w:ascii="Times New Roman" w:hAnsi="Times New Roman" w:cs="Times New Roman"/>
          </w:rPr>
          <w:t>.</w:t>
        </w:r>
      </w:ins>
    </w:p>
    <w:p w14:paraId="68FDDADE" w14:textId="624B2811" w:rsidR="00D470FA" w:rsidRPr="003A0FB2" w:rsidRDefault="00C22ED0" w:rsidP="00232ED1">
      <w:pPr>
        <w:pStyle w:val="Bibliography"/>
        <w:spacing w:line="360" w:lineRule="auto"/>
        <w:rPr>
          <w:rFonts w:ascii="Times New Roman" w:hAnsi="Times New Roman" w:cs="Times New Roman"/>
          <w:b/>
        </w:rPr>
      </w:pPr>
      <w:ins w:id="706" w:author="Adrian Barnett" w:date="2019-11-03T10:52:00Z">
        <w:r>
          <w:rPr>
            <w:rFonts w:ascii="Times New Roman" w:hAnsi="Times New Roman" w:cs="Times New Roman"/>
          </w:rPr>
          <w:t>2</w:t>
        </w:r>
      </w:ins>
      <w:ins w:id="707" w:author="Adrian Barnett" w:date="2019-11-03T10:55:00Z">
        <w:r w:rsidR="00395783">
          <w:rPr>
            <w:rFonts w:ascii="Times New Roman" w:hAnsi="Times New Roman" w:cs="Times New Roman"/>
          </w:rPr>
          <w:t>5</w:t>
        </w:r>
      </w:ins>
      <w:del w:id="708" w:author="Adrian Barnett" w:date="2019-11-03T10:52:00Z">
        <w:r w:rsidR="00755B52" w:rsidRPr="00C22ED0" w:rsidDel="00C22ED0">
          <w:rPr>
            <w:rFonts w:ascii="Times New Roman" w:hAnsi="Times New Roman" w:cs="Times New Roman"/>
          </w:rPr>
          <w:delText>1</w:delText>
        </w:r>
        <w:r w:rsidR="00834005" w:rsidRPr="00C22ED0" w:rsidDel="00C22ED0">
          <w:rPr>
            <w:rFonts w:ascii="Times New Roman" w:hAnsi="Times New Roman" w:cs="Times New Roman"/>
          </w:rPr>
          <w:delText>2</w:delText>
        </w:r>
      </w:del>
      <w:r w:rsidR="00755B52" w:rsidRPr="00C22ED0">
        <w:rPr>
          <w:rFonts w:ascii="Times New Roman" w:hAnsi="Times New Roman" w:cs="Times New Roman"/>
        </w:rPr>
        <w:t xml:space="preserve">. </w:t>
      </w:r>
      <w:r w:rsidR="00755B52" w:rsidRPr="00C22ED0">
        <w:rPr>
          <w:rFonts w:ascii="Times New Roman" w:hAnsi="Times New Roman" w:cs="Times New Roman"/>
        </w:rPr>
        <w:tab/>
        <w:t>Moher D, Bouter L, Kleinert S, Glasziou P, Sham MH, Barbour V, et al. The Hong Kong Principles for Assessing Researchers: Fostering Research Integrity. 2019 Sep; Available from: https://doi.org/10.31219/osf.io/m9abx</w:t>
      </w:r>
    </w:p>
    <w:p w14:paraId="7469143A" w14:textId="3C1D4D34" w:rsidR="007E5284" w:rsidRPr="002E0AF3" w:rsidRDefault="007E5284" w:rsidP="008A6EF9">
      <w:pPr>
        <w:spacing w:after="160" w:line="360" w:lineRule="auto"/>
        <w:rPr>
          <w:rFonts w:ascii="Times New Roman" w:hAnsi="Times New Roman" w:cs="Times New Roman"/>
          <w:b/>
        </w:rPr>
      </w:pPr>
      <w:r w:rsidRPr="002E0AF3">
        <w:rPr>
          <w:rFonts w:ascii="Times New Roman" w:hAnsi="Times New Roman" w:cs="Times New Roman"/>
          <w:b/>
        </w:rPr>
        <w:br w:type="page"/>
      </w:r>
    </w:p>
    <w:p w14:paraId="0B89BDCA" w14:textId="021E50C9" w:rsidR="00CD351C" w:rsidRPr="003A0FB2" w:rsidRDefault="00CD351C" w:rsidP="008A6EF9">
      <w:pPr>
        <w:spacing w:line="360" w:lineRule="auto"/>
        <w:rPr>
          <w:rFonts w:ascii="Times New Roman" w:hAnsi="Times New Roman" w:cs="Times New Roman"/>
        </w:rPr>
      </w:pPr>
      <w:r w:rsidRPr="003054CF">
        <w:rPr>
          <w:rFonts w:ascii="Times New Roman" w:hAnsi="Times New Roman" w:cs="Times New Roman"/>
          <w:b/>
          <w:rPrChange w:id="709" w:author="Adrian Barnett" w:date="2019-11-02T14:00:00Z">
            <w:rPr>
              <w:rFonts w:ascii="Times New Roman" w:hAnsi="Times New Roman" w:cs="Times New Roman"/>
              <w:b/>
            </w:rPr>
          </w:rPrChange>
        </w:rPr>
        <w:lastRenderedPageBreak/>
        <w:t>Table 1</w:t>
      </w:r>
      <w:r w:rsidRPr="003054CF">
        <w:rPr>
          <w:rFonts w:ascii="Times New Roman" w:hAnsi="Times New Roman" w:cs="Times New Roman"/>
          <w:rPrChange w:id="710" w:author="Adrian Barnett" w:date="2019-11-02T14:00:00Z">
            <w:rPr>
              <w:rFonts w:ascii="Times New Roman" w:hAnsi="Times New Roman" w:cs="Times New Roman"/>
            </w:rPr>
          </w:rPrChange>
        </w:rPr>
        <w:t xml:space="preserve">: </w:t>
      </w:r>
      <w:r w:rsidR="006943F8" w:rsidRPr="003054CF">
        <w:rPr>
          <w:rFonts w:ascii="Times New Roman" w:hAnsi="Times New Roman" w:cs="Times New Roman"/>
          <w:rPrChange w:id="711" w:author="Adrian Barnett" w:date="2019-11-02T14:00:00Z">
            <w:rPr>
              <w:rFonts w:ascii="Times New Roman" w:hAnsi="Times New Roman" w:cs="Times New Roman"/>
            </w:rPr>
          </w:rPrChange>
        </w:rPr>
        <w:t xml:space="preserve">Mean probabilities (and 95% CIs) of </w:t>
      </w:r>
      <w:del w:id="712" w:author="Adrian Barnett" w:date="2019-11-03T11:06:00Z">
        <w:r w:rsidR="006943F8" w:rsidRPr="003054CF" w:rsidDel="006A2934">
          <w:rPr>
            <w:rFonts w:ascii="Times New Roman" w:hAnsi="Times New Roman" w:cs="Times New Roman"/>
            <w:rPrChange w:id="713" w:author="Adrian Barnett" w:date="2019-11-02T14:00:00Z">
              <w:rPr>
                <w:rFonts w:ascii="Times New Roman" w:hAnsi="Times New Roman" w:cs="Times New Roman"/>
              </w:rPr>
            </w:rPrChange>
          </w:rPr>
          <w:delText xml:space="preserve">submissions </w:delText>
        </w:r>
      </w:del>
      <w:ins w:id="714" w:author="Adrian Barnett" w:date="2019-11-03T11:06:00Z">
        <w:r w:rsidR="006A2934">
          <w:rPr>
            <w:rFonts w:ascii="Times New Roman" w:hAnsi="Times New Roman" w:cs="Times New Roman"/>
          </w:rPr>
          <w:t>manuscripts</w:t>
        </w:r>
        <w:r w:rsidR="006A2934" w:rsidRPr="006A2934">
          <w:rPr>
            <w:rFonts w:ascii="Times New Roman" w:hAnsi="Times New Roman" w:cs="Times New Roman"/>
          </w:rPr>
          <w:t xml:space="preserve"> </w:t>
        </w:r>
      </w:ins>
      <w:r w:rsidR="006943F8" w:rsidRPr="006A2934">
        <w:rPr>
          <w:rFonts w:ascii="Times New Roman" w:hAnsi="Times New Roman" w:cs="Times New Roman"/>
        </w:rPr>
        <w:t xml:space="preserve">and </w:t>
      </w:r>
      <w:ins w:id="715" w:author="Adrian Barnett" w:date="2019-11-03T11:06:00Z">
        <w:r w:rsidR="006A2934">
          <w:rPr>
            <w:rFonts w:ascii="Times New Roman" w:hAnsi="Times New Roman" w:cs="Times New Roman"/>
          </w:rPr>
          <w:t xml:space="preserve">peer </w:t>
        </w:r>
      </w:ins>
      <w:r w:rsidR="006943F8" w:rsidRPr="006A2934">
        <w:rPr>
          <w:rFonts w:ascii="Times New Roman" w:hAnsi="Times New Roman" w:cs="Times New Roman"/>
        </w:rPr>
        <w:t>reviews on weekends</w:t>
      </w:r>
      <w:del w:id="716" w:author="Adrian Barnett" w:date="2019-11-03T11:06:00Z">
        <w:r w:rsidR="006943F8" w:rsidRPr="006A2934" w:rsidDel="006A2934">
          <w:rPr>
            <w:rFonts w:ascii="Times New Roman" w:hAnsi="Times New Roman" w:cs="Times New Roman"/>
          </w:rPr>
          <w:delText>, late nights</w:delText>
        </w:r>
        <w:r w:rsidR="009D0FD0" w:rsidRPr="006A2934" w:rsidDel="006A2934">
          <w:rPr>
            <w:rFonts w:ascii="Times New Roman" w:hAnsi="Times New Roman" w:cs="Times New Roman"/>
          </w:rPr>
          <w:delText>/early morning</w:delText>
        </w:r>
      </w:del>
      <w:r w:rsidR="006943F8" w:rsidRPr="006A2934">
        <w:rPr>
          <w:rFonts w:ascii="Times New Roman" w:hAnsi="Times New Roman" w:cs="Times New Roman"/>
        </w:rPr>
        <w:t xml:space="preserve"> and holidays.</w:t>
      </w:r>
      <w:r w:rsidR="00F40FEF" w:rsidRPr="006A2934">
        <w:rPr>
          <w:rFonts w:ascii="Times New Roman" w:hAnsi="Times New Roman" w:cs="Times New Roman"/>
        </w:rPr>
        <w:t xml:space="preserve"> The holiday probabilities are relative to other days in the week with at least one holiday.</w:t>
      </w:r>
    </w:p>
    <w:tbl>
      <w:tblPr>
        <w:tblStyle w:val="Table"/>
        <w:tblW w:w="4400" w:type="pct"/>
        <w:tblInd w:w="0" w:type="dxa"/>
        <w:tblLook w:val="07E0" w:firstRow="1" w:lastRow="1" w:firstColumn="1" w:lastColumn="1" w:noHBand="1" w:noVBand="1"/>
      </w:tblPr>
      <w:tblGrid>
        <w:gridCol w:w="1123"/>
        <w:gridCol w:w="2617"/>
        <w:gridCol w:w="1323"/>
        <w:gridCol w:w="763"/>
        <w:gridCol w:w="2112"/>
      </w:tblGrid>
      <w:tr w:rsidR="00CD7526" w:rsidRPr="00CD7526" w14:paraId="59230B51" w14:textId="77777777" w:rsidTr="00567C07">
        <w:tc>
          <w:tcPr>
            <w:tcW w:w="707" w:type="pct"/>
            <w:tcBorders>
              <w:top w:val="single" w:sz="4" w:space="0" w:color="auto"/>
              <w:left w:val="nil"/>
              <w:bottom w:val="single" w:sz="2" w:space="0" w:color="auto"/>
              <w:right w:val="nil"/>
            </w:tcBorders>
            <w:vAlign w:val="bottom"/>
            <w:hideMark/>
          </w:tcPr>
          <w:p w14:paraId="6CD5BE77" w14:textId="77777777"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Outcome</w:t>
            </w:r>
          </w:p>
        </w:tc>
        <w:tc>
          <w:tcPr>
            <w:tcW w:w="0" w:type="auto"/>
            <w:tcBorders>
              <w:top w:val="single" w:sz="4" w:space="0" w:color="auto"/>
              <w:left w:val="nil"/>
              <w:bottom w:val="single" w:sz="2" w:space="0" w:color="auto"/>
              <w:right w:val="nil"/>
            </w:tcBorders>
            <w:vAlign w:val="bottom"/>
            <w:hideMark/>
          </w:tcPr>
          <w:p w14:paraId="5EF8CE65" w14:textId="77777777"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Type</w:t>
            </w:r>
          </w:p>
        </w:tc>
        <w:tc>
          <w:tcPr>
            <w:tcW w:w="834" w:type="pct"/>
            <w:tcBorders>
              <w:top w:val="single" w:sz="4" w:space="0" w:color="auto"/>
              <w:left w:val="nil"/>
              <w:bottom w:val="single" w:sz="2" w:space="0" w:color="auto"/>
              <w:right w:val="nil"/>
            </w:tcBorders>
            <w:vAlign w:val="bottom"/>
            <w:hideMark/>
          </w:tcPr>
          <w:p w14:paraId="0A12D994" w14:textId="77777777"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Journal</w:t>
            </w:r>
          </w:p>
        </w:tc>
        <w:tc>
          <w:tcPr>
            <w:tcW w:w="0" w:type="auto"/>
            <w:tcBorders>
              <w:top w:val="single" w:sz="4" w:space="0" w:color="auto"/>
              <w:left w:val="nil"/>
              <w:bottom w:val="single" w:sz="2" w:space="0" w:color="auto"/>
              <w:right w:val="nil"/>
            </w:tcBorders>
            <w:vAlign w:val="bottom"/>
            <w:hideMark/>
          </w:tcPr>
          <w:p w14:paraId="1031B0ED" w14:textId="77777777"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Mean</w:t>
            </w:r>
          </w:p>
        </w:tc>
        <w:tc>
          <w:tcPr>
            <w:tcW w:w="1330" w:type="pct"/>
            <w:tcBorders>
              <w:top w:val="single" w:sz="4" w:space="0" w:color="auto"/>
              <w:left w:val="nil"/>
              <w:bottom w:val="single" w:sz="2" w:space="0" w:color="auto"/>
              <w:right w:val="nil"/>
            </w:tcBorders>
            <w:vAlign w:val="bottom"/>
            <w:hideMark/>
          </w:tcPr>
          <w:p w14:paraId="5D5D2360" w14:textId="6876D720"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95% CI</w:t>
            </w:r>
          </w:p>
        </w:tc>
      </w:tr>
      <w:tr w:rsidR="00CD7526" w:rsidRPr="003054CF" w14:paraId="2ADCF5C6" w14:textId="77777777" w:rsidTr="00567C07">
        <w:tc>
          <w:tcPr>
            <w:tcW w:w="707" w:type="pct"/>
            <w:hideMark/>
          </w:tcPr>
          <w:p w14:paraId="3075FC6A" w14:textId="3A6C0F4B" w:rsidR="006943F8" w:rsidRPr="003054CF" w:rsidRDefault="006943F8" w:rsidP="008A6EF9">
            <w:pPr>
              <w:pStyle w:val="Compact"/>
              <w:spacing w:line="360" w:lineRule="auto"/>
              <w:jc w:val="center"/>
              <w:rPr>
                <w:rFonts w:ascii="Times New Roman" w:hAnsi="Times New Roman" w:cs="Times New Roman"/>
              </w:rPr>
            </w:pPr>
            <w:r w:rsidRPr="003054CF">
              <w:rPr>
                <w:rFonts w:ascii="Times New Roman" w:hAnsi="Times New Roman" w:cs="Times New Roman"/>
              </w:rPr>
              <w:t>Weekend</w:t>
            </w:r>
          </w:p>
        </w:tc>
        <w:tc>
          <w:tcPr>
            <w:tcW w:w="0" w:type="auto"/>
            <w:hideMark/>
          </w:tcPr>
          <w:p w14:paraId="39614E1E" w14:textId="440CBF19" w:rsidR="006943F8" w:rsidRPr="003054CF" w:rsidRDefault="006943F8" w:rsidP="008A6EF9">
            <w:pPr>
              <w:pStyle w:val="Compact"/>
              <w:spacing w:line="360" w:lineRule="auto"/>
              <w:jc w:val="center"/>
              <w:rPr>
                <w:rFonts w:ascii="Times New Roman" w:hAnsi="Times New Roman" w:cs="Times New Roman"/>
              </w:rPr>
            </w:pPr>
            <w:del w:id="717" w:author="Adrian Barnett" w:date="2019-11-02T20:44:00Z">
              <w:r w:rsidRPr="003054CF" w:rsidDel="00CD7526">
                <w:rPr>
                  <w:rFonts w:ascii="Times New Roman" w:hAnsi="Times New Roman" w:cs="Times New Roman"/>
                </w:rPr>
                <w:delText>Submissions</w:delText>
              </w:r>
            </w:del>
            <w:ins w:id="718" w:author="Adrian Barnett" w:date="2019-11-02T20:44:00Z">
              <w:r w:rsidR="00CD7526">
                <w:rPr>
                  <w:rFonts w:ascii="Times New Roman" w:hAnsi="Times New Roman" w:cs="Times New Roman"/>
                </w:rPr>
                <w:t>Manusc</w:t>
              </w:r>
            </w:ins>
            <w:ins w:id="719" w:author="Adrian Barnett" w:date="2019-11-02T20:45:00Z">
              <w:r w:rsidR="00CD7526">
                <w:rPr>
                  <w:rFonts w:ascii="Times New Roman" w:hAnsi="Times New Roman" w:cs="Times New Roman"/>
                </w:rPr>
                <w:t>r</w:t>
              </w:r>
            </w:ins>
            <w:ins w:id="720" w:author="Adrian Barnett" w:date="2019-11-02T20:44:00Z">
              <w:r w:rsidR="00CD7526">
                <w:rPr>
                  <w:rFonts w:ascii="Times New Roman" w:hAnsi="Times New Roman" w:cs="Times New Roman"/>
                </w:rPr>
                <w:t>ipts</w:t>
              </w:r>
            </w:ins>
          </w:p>
        </w:tc>
        <w:tc>
          <w:tcPr>
            <w:tcW w:w="834" w:type="pct"/>
            <w:hideMark/>
          </w:tcPr>
          <w:p w14:paraId="64FEA60B" w14:textId="77777777" w:rsidR="006943F8" w:rsidRPr="00954608" w:rsidRDefault="006943F8"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w:t>
            </w:r>
          </w:p>
        </w:tc>
        <w:tc>
          <w:tcPr>
            <w:tcW w:w="0" w:type="auto"/>
            <w:hideMark/>
          </w:tcPr>
          <w:p w14:paraId="1834E956" w14:textId="77777777" w:rsidR="006943F8" w:rsidRPr="00374A6C" w:rsidRDefault="006943F8" w:rsidP="008A6EF9">
            <w:pPr>
              <w:pStyle w:val="Compact"/>
              <w:spacing w:line="360" w:lineRule="auto"/>
              <w:jc w:val="center"/>
              <w:rPr>
                <w:rFonts w:ascii="Times New Roman" w:hAnsi="Times New Roman" w:cs="Times New Roman"/>
              </w:rPr>
            </w:pPr>
            <w:r w:rsidRPr="00374A6C">
              <w:rPr>
                <w:rFonts w:ascii="Times New Roman" w:hAnsi="Times New Roman" w:cs="Times New Roman"/>
              </w:rPr>
              <w:t>0.14</w:t>
            </w:r>
          </w:p>
        </w:tc>
        <w:tc>
          <w:tcPr>
            <w:tcW w:w="1330" w:type="pct"/>
            <w:hideMark/>
          </w:tcPr>
          <w:p w14:paraId="40E84CF4" w14:textId="77777777"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0.12 to 0.15</w:t>
            </w:r>
          </w:p>
        </w:tc>
      </w:tr>
      <w:tr w:rsidR="00CD7526" w:rsidRPr="003054CF" w14:paraId="2218D839" w14:textId="77777777" w:rsidTr="00567C07">
        <w:tc>
          <w:tcPr>
            <w:tcW w:w="707" w:type="pct"/>
          </w:tcPr>
          <w:p w14:paraId="79CD6B31" w14:textId="5E937494" w:rsidR="006943F8" w:rsidRPr="003054CF" w:rsidRDefault="006943F8" w:rsidP="008A6EF9">
            <w:pPr>
              <w:pStyle w:val="Compact"/>
              <w:spacing w:line="360" w:lineRule="auto"/>
              <w:jc w:val="center"/>
              <w:rPr>
                <w:rFonts w:ascii="Times New Roman" w:hAnsi="Times New Roman" w:cs="Times New Roman"/>
              </w:rPr>
            </w:pPr>
          </w:p>
        </w:tc>
        <w:tc>
          <w:tcPr>
            <w:tcW w:w="0" w:type="auto"/>
            <w:hideMark/>
          </w:tcPr>
          <w:p w14:paraId="589634D4" w14:textId="664D719F" w:rsidR="006943F8" w:rsidRPr="003054CF" w:rsidRDefault="00CD7526" w:rsidP="008A6EF9">
            <w:pPr>
              <w:pStyle w:val="Compact"/>
              <w:spacing w:line="360" w:lineRule="auto"/>
              <w:jc w:val="center"/>
              <w:rPr>
                <w:rFonts w:ascii="Times New Roman" w:hAnsi="Times New Roman" w:cs="Times New Roman"/>
              </w:rPr>
            </w:pPr>
            <w:ins w:id="721" w:author="Adrian Barnett" w:date="2019-11-02T20:44:00Z">
              <w:r>
                <w:rPr>
                  <w:rFonts w:ascii="Times New Roman" w:hAnsi="Times New Roman" w:cs="Times New Roman"/>
                </w:rPr>
                <w:t>Manusc</w:t>
              </w:r>
            </w:ins>
            <w:ins w:id="722" w:author="Adrian Barnett" w:date="2019-11-02T20:45:00Z">
              <w:r>
                <w:rPr>
                  <w:rFonts w:ascii="Times New Roman" w:hAnsi="Times New Roman" w:cs="Times New Roman"/>
                </w:rPr>
                <w:t>r</w:t>
              </w:r>
            </w:ins>
            <w:ins w:id="723" w:author="Adrian Barnett" w:date="2019-11-02T20:44:00Z">
              <w:r>
                <w:rPr>
                  <w:rFonts w:ascii="Times New Roman" w:hAnsi="Times New Roman" w:cs="Times New Roman"/>
                </w:rPr>
                <w:t>ipts</w:t>
              </w:r>
            </w:ins>
            <w:del w:id="724" w:author="Adrian Barnett" w:date="2019-11-02T20:44:00Z">
              <w:r w:rsidR="006943F8" w:rsidRPr="003054CF" w:rsidDel="00CD7526">
                <w:rPr>
                  <w:rFonts w:ascii="Times New Roman" w:hAnsi="Times New Roman" w:cs="Times New Roman"/>
                </w:rPr>
                <w:delText>Submissions</w:delText>
              </w:r>
            </w:del>
          </w:p>
        </w:tc>
        <w:tc>
          <w:tcPr>
            <w:tcW w:w="834" w:type="pct"/>
            <w:hideMark/>
          </w:tcPr>
          <w:p w14:paraId="157596F0" w14:textId="77777777" w:rsidR="006943F8" w:rsidRPr="00954608" w:rsidRDefault="006943F8"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 Open</w:t>
            </w:r>
          </w:p>
        </w:tc>
        <w:tc>
          <w:tcPr>
            <w:tcW w:w="0" w:type="auto"/>
            <w:hideMark/>
          </w:tcPr>
          <w:p w14:paraId="5B2C3A92" w14:textId="77777777" w:rsidR="006943F8" w:rsidRPr="00374A6C" w:rsidRDefault="006943F8" w:rsidP="008A6EF9">
            <w:pPr>
              <w:pStyle w:val="Compact"/>
              <w:spacing w:line="360" w:lineRule="auto"/>
              <w:jc w:val="center"/>
              <w:rPr>
                <w:rFonts w:ascii="Times New Roman" w:hAnsi="Times New Roman" w:cs="Times New Roman"/>
              </w:rPr>
            </w:pPr>
            <w:r w:rsidRPr="00374A6C">
              <w:rPr>
                <w:rFonts w:ascii="Times New Roman" w:hAnsi="Times New Roman" w:cs="Times New Roman"/>
              </w:rPr>
              <w:t>0.14</w:t>
            </w:r>
          </w:p>
        </w:tc>
        <w:tc>
          <w:tcPr>
            <w:tcW w:w="1330" w:type="pct"/>
            <w:hideMark/>
          </w:tcPr>
          <w:p w14:paraId="4ACFD485" w14:textId="77777777"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0.13 to 0.15</w:t>
            </w:r>
          </w:p>
        </w:tc>
      </w:tr>
      <w:tr w:rsidR="00CD7526" w:rsidRPr="003054CF" w14:paraId="7EF45117" w14:textId="77777777" w:rsidTr="00567C07">
        <w:tc>
          <w:tcPr>
            <w:tcW w:w="707" w:type="pct"/>
          </w:tcPr>
          <w:p w14:paraId="2E2BB762" w14:textId="59EC44C7" w:rsidR="006943F8" w:rsidRPr="003054CF" w:rsidRDefault="006943F8" w:rsidP="008A6EF9">
            <w:pPr>
              <w:pStyle w:val="Compact"/>
              <w:spacing w:line="360" w:lineRule="auto"/>
              <w:jc w:val="center"/>
              <w:rPr>
                <w:rFonts w:ascii="Times New Roman" w:hAnsi="Times New Roman" w:cs="Times New Roman"/>
              </w:rPr>
            </w:pPr>
          </w:p>
        </w:tc>
        <w:tc>
          <w:tcPr>
            <w:tcW w:w="0" w:type="auto"/>
            <w:hideMark/>
          </w:tcPr>
          <w:p w14:paraId="5E26F8AD" w14:textId="3A815A8A" w:rsidR="006943F8" w:rsidRPr="003054CF" w:rsidRDefault="00CD7526" w:rsidP="008A6EF9">
            <w:pPr>
              <w:pStyle w:val="Compact"/>
              <w:spacing w:line="360" w:lineRule="auto"/>
              <w:jc w:val="center"/>
              <w:rPr>
                <w:rFonts w:ascii="Times New Roman" w:hAnsi="Times New Roman" w:cs="Times New Roman"/>
              </w:rPr>
            </w:pPr>
            <w:ins w:id="725" w:author="Adrian Barnett" w:date="2019-11-02T20:44:00Z">
              <w:r>
                <w:rPr>
                  <w:rFonts w:ascii="Times New Roman" w:hAnsi="Times New Roman" w:cs="Times New Roman"/>
                </w:rPr>
                <w:t xml:space="preserve">Peer </w:t>
              </w:r>
            </w:ins>
            <w:del w:id="726" w:author="Adrian Barnett" w:date="2019-11-02T20:44:00Z">
              <w:r w:rsidR="006943F8" w:rsidRPr="003054CF" w:rsidDel="00CD7526">
                <w:rPr>
                  <w:rFonts w:ascii="Times New Roman" w:hAnsi="Times New Roman" w:cs="Times New Roman"/>
                </w:rPr>
                <w:delText>R</w:delText>
              </w:r>
            </w:del>
            <w:ins w:id="727" w:author="Adrian Barnett" w:date="2019-11-02T20:44:00Z">
              <w:r>
                <w:rPr>
                  <w:rFonts w:ascii="Times New Roman" w:hAnsi="Times New Roman" w:cs="Times New Roman"/>
                </w:rPr>
                <w:t>r</w:t>
              </w:r>
            </w:ins>
            <w:r w:rsidR="006943F8" w:rsidRPr="003054CF">
              <w:rPr>
                <w:rFonts w:ascii="Times New Roman" w:hAnsi="Times New Roman" w:cs="Times New Roman"/>
              </w:rPr>
              <w:t>eviews</w:t>
            </w:r>
          </w:p>
        </w:tc>
        <w:tc>
          <w:tcPr>
            <w:tcW w:w="834" w:type="pct"/>
            <w:hideMark/>
          </w:tcPr>
          <w:p w14:paraId="181EE908" w14:textId="77777777" w:rsidR="006943F8" w:rsidRPr="00954608" w:rsidRDefault="006943F8"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w:t>
            </w:r>
          </w:p>
        </w:tc>
        <w:tc>
          <w:tcPr>
            <w:tcW w:w="0" w:type="auto"/>
            <w:hideMark/>
          </w:tcPr>
          <w:p w14:paraId="74DE85C2" w14:textId="77777777" w:rsidR="006943F8" w:rsidRPr="00374A6C" w:rsidRDefault="006943F8" w:rsidP="008A6EF9">
            <w:pPr>
              <w:pStyle w:val="Compact"/>
              <w:spacing w:line="360" w:lineRule="auto"/>
              <w:jc w:val="center"/>
              <w:rPr>
                <w:rFonts w:ascii="Times New Roman" w:hAnsi="Times New Roman" w:cs="Times New Roman"/>
              </w:rPr>
            </w:pPr>
            <w:r w:rsidRPr="00374A6C">
              <w:rPr>
                <w:rFonts w:ascii="Times New Roman" w:hAnsi="Times New Roman" w:cs="Times New Roman"/>
              </w:rPr>
              <w:t>0.18</w:t>
            </w:r>
          </w:p>
        </w:tc>
        <w:tc>
          <w:tcPr>
            <w:tcW w:w="1330" w:type="pct"/>
            <w:hideMark/>
          </w:tcPr>
          <w:p w14:paraId="17BE69FA" w14:textId="65500618"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0.16 to 0.20</w:t>
            </w:r>
          </w:p>
        </w:tc>
      </w:tr>
      <w:tr w:rsidR="00CD7526" w:rsidRPr="003054CF" w14:paraId="6F188950" w14:textId="77777777" w:rsidTr="00567C07">
        <w:tc>
          <w:tcPr>
            <w:tcW w:w="707" w:type="pct"/>
            <w:tcBorders>
              <w:bottom w:val="single" w:sz="4" w:space="0" w:color="auto"/>
            </w:tcBorders>
          </w:tcPr>
          <w:p w14:paraId="7DD7E52D" w14:textId="58177F87" w:rsidR="006943F8" w:rsidRPr="003054CF" w:rsidRDefault="006943F8" w:rsidP="008A6EF9">
            <w:pPr>
              <w:pStyle w:val="Compact"/>
              <w:spacing w:line="360" w:lineRule="auto"/>
              <w:jc w:val="center"/>
              <w:rPr>
                <w:rFonts w:ascii="Times New Roman" w:hAnsi="Times New Roman" w:cs="Times New Roman"/>
              </w:rPr>
            </w:pPr>
          </w:p>
        </w:tc>
        <w:tc>
          <w:tcPr>
            <w:tcW w:w="0" w:type="auto"/>
            <w:tcBorders>
              <w:bottom w:val="single" w:sz="4" w:space="0" w:color="auto"/>
            </w:tcBorders>
            <w:hideMark/>
          </w:tcPr>
          <w:p w14:paraId="5E7FD912" w14:textId="586E8594" w:rsidR="006943F8" w:rsidRPr="003054CF" w:rsidRDefault="00CD7526" w:rsidP="008A6EF9">
            <w:pPr>
              <w:pStyle w:val="Compact"/>
              <w:spacing w:line="360" w:lineRule="auto"/>
              <w:jc w:val="center"/>
              <w:rPr>
                <w:rFonts w:ascii="Times New Roman" w:hAnsi="Times New Roman" w:cs="Times New Roman"/>
              </w:rPr>
            </w:pPr>
            <w:ins w:id="728" w:author="Adrian Barnett" w:date="2019-11-02T20:44:00Z">
              <w:r>
                <w:rPr>
                  <w:rFonts w:ascii="Times New Roman" w:hAnsi="Times New Roman" w:cs="Times New Roman"/>
                </w:rPr>
                <w:t>Peer r</w:t>
              </w:r>
            </w:ins>
            <w:del w:id="729" w:author="Adrian Barnett" w:date="2019-11-02T20:44:00Z">
              <w:r w:rsidR="006943F8" w:rsidRPr="003054CF" w:rsidDel="00CD7526">
                <w:rPr>
                  <w:rFonts w:ascii="Times New Roman" w:hAnsi="Times New Roman" w:cs="Times New Roman"/>
                </w:rPr>
                <w:delText>R</w:delText>
              </w:r>
            </w:del>
            <w:r w:rsidR="006943F8" w:rsidRPr="003054CF">
              <w:rPr>
                <w:rFonts w:ascii="Times New Roman" w:hAnsi="Times New Roman" w:cs="Times New Roman"/>
              </w:rPr>
              <w:t>eviews</w:t>
            </w:r>
          </w:p>
        </w:tc>
        <w:tc>
          <w:tcPr>
            <w:tcW w:w="834" w:type="pct"/>
            <w:tcBorders>
              <w:bottom w:val="single" w:sz="4" w:space="0" w:color="auto"/>
            </w:tcBorders>
            <w:hideMark/>
          </w:tcPr>
          <w:p w14:paraId="69B76CC4" w14:textId="77777777" w:rsidR="006943F8" w:rsidRPr="00954608" w:rsidRDefault="006943F8"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 Open</w:t>
            </w:r>
          </w:p>
        </w:tc>
        <w:tc>
          <w:tcPr>
            <w:tcW w:w="0" w:type="auto"/>
            <w:tcBorders>
              <w:bottom w:val="single" w:sz="4" w:space="0" w:color="auto"/>
            </w:tcBorders>
            <w:hideMark/>
          </w:tcPr>
          <w:p w14:paraId="3CD48441" w14:textId="77777777" w:rsidR="006943F8" w:rsidRPr="00374A6C" w:rsidRDefault="006943F8" w:rsidP="008A6EF9">
            <w:pPr>
              <w:pStyle w:val="Compact"/>
              <w:spacing w:line="360" w:lineRule="auto"/>
              <w:jc w:val="center"/>
              <w:rPr>
                <w:rFonts w:ascii="Times New Roman" w:hAnsi="Times New Roman" w:cs="Times New Roman"/>
              </w:rPr>
            </w:pPr>
            <w:r w:rsidRPr="00374A6C">
              <w:rPr>
                <w:rFonts w:ascii="Times New Roman" w:hAnsi="Times New Roman" w:cs="Times New Roman"/>
              </w:rPr>
              <w:t>0.18</w:t>
            </w:r>
          </w:p>
        </w:tc>
        <w:tc>
          <w:tcPr>
            <w:tcW w:w="1330" w:type="pct"/>
            <w:tcBorders>
              <w:bottom w:val="single" w:sz="4" w:space="0" w:color="auto"/>
            </w:tcBorders>
            <w:hideMark/>
          </w:tcPr>
          <w:p w14:paraId="3FE27E6A" w14:textId="3E7FC4A2"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0.1</w:t>
            </w:r>
            <w:ins w:id="730" w:author="Adrian Barnett" w:date="2019-11-02T20:44:00Z">
              <w:r w:rsidR="00CD7526">
                <w:rPr>
                  <w:rFonts w:ascii="Times New Roman" w:hAnsi="Times New Roman" w:cs="Times New Roman"/>
                </w:rPr>
                <w:t>7</w:t>
              </w:r>
            </w:ins>
            <w:del w:id="731" w:author="Adrian Barnett" w:date="2019-11-02T20:44:00Z">
              <w:r w:rsidRPr="00CD7526" w:rsidDel="00CD7526">
                <w:rPr>
                  <w:rFonts w:ascii="Times New Roman" w:hAnsi="Times New Roman" w:cs="Times New Roman"/>
                </w:rPr>
                <w:delText>8</w:delText>
              </w:r>
            </w:del>
            <w:r w:rsidRPr="00CD7526">
              <w:rPr>
                <w:rFonts w:ascii="Times New Roman" w:hAnsi="Times New Roman" w:cs="Times New Roman"/>
              </w:rPr>
              <w:t xml:space="preserve"> to 0.</w:t>
            </w:r>
            <w:ins w:id="732" w:author="Adrian Barnett" w:date="2019-11-02T20:51:00Z">
              <w:r w:rsidR="00567C07">
                <w:rPr>
                  <w:rFonts w:ascii="Times New Roman" w:hAnsi="Times New Roman" w:cs="Times New Roman"/>
                </w:rPr>
                <w:t>20</w:t>
              </w:r>
            </w:ins>
            <w:del w:id="733" w:author="Adrian Barnett" w:date="2019-11-02T20:51:00Z">
              <w:r w:rsidRPr="00CD7526" w:rsidDel="00567C07">
                <w:rPr>
                  <w:rFonts w:ascii="Times New Roman" w:hAnsi="Times New Roman" w:cs="Times New Roman"/>
                </w:rPr>
                <w:delText>19</w:delText>
              </w:r>
            </w:del>
          </w:p>
        </w:tc>
      </w:tr>
      <w:tr w:rsidR="00CD7526" w:rsidRPr="003054CF" w14:paraId="508A988A" w14:textId="77777777" w:rsidTr="00567C07">
        <w:tc>
          <w:tcPr>
            <w:tcW w:w="707" w:type="pct"/>
            <w:tcBorders>
              <w:top w:val="single" w:sz="4" w:space="0" w:color="auto"/>
            </w:tcBorders>
          </w:tcPr>
          <w:p w14:paraId="1B58B5FB" w14:textId="672F4C53" w:rsidR="006943F8" w:rsidRPr="003054CF" w:rsidRDefault="006943F8" w:rsidP="008A6EF9">
            <w:pPr>
              <w:pStyle w:val="Compact"/>
              <w:spacing w:line="360" w:lineRule="auto"/>
              <w:jc w:val="center"/>
              <w:rPr>
                <w:rFonts w:ascii="Times New Roman" w:hAnsi="Times New Roman" w:cs="Times New Roman"/>
              </w:rPr>
            </w:pPr>
            <w:del w:id="734" w:author="Adrian Barnett" w:date="2019-11-02T19:58:00Z">
              <w:r w:rsidRPr="003054CF" w:rsidDel="004A4ED0">
                <w:rPr>
                  <w:rFonts w:ascii="Times New Roman" w:hAnsi="Times New Roman" w:cs="Times New Roman"/>
                </w:rPr>
                <w:delText>Late nights</w:delText>
              </w:r>
            </w:del>
          </w:p>
        </w:tc>
        <w:tc>
          <w:tcPr>
            <w:tcW w:w="0" w:type="auto"/>
            <w:tcBorders>
              <w:top w:val="single" w:sz="4" w:space="0" w:color="auto"/>
            </w:tcBorders>
          </w:tcPr>
          <w:p w14:paraId="354A11A9" w14:textId="6E0C413A" w:rsidR="006943F8" w:rsidRPr="003054CF" w:rsidRDefault="006943F8" w:rsidP="008A6EF9">
            <w:pPr>
              <w:pStyle w:val="Compact"/>
              <w:spacing w:line="360" w:lineRule="auto"/>
              <w:jc w:val="center"/>
              <w:rPr>
                <w:rFonts w:ascii="Times New Roman" w:hAnsi="Times New Roman" w:cs="Times New Roman"/>
              </w:rPr>
            </w:pPr>
            <w:del w:id="735" w:author="Adrian Barnett" w:date="2019-11-02T19:58:00Z">
              <w:r w:rsidRPr="003054CF" w:rsidDel="004A4ED0">
                <w:rPr>
                  <w:rFonts w:ascii="Times New Roman" w:hAnsi="Times New Roman" w:cs="Times New Roman"/>
                </w:rPr>
                <w:delText>Submissions</w:delText>
              </w:r>
            </w:del>
          </w:p>
        </w:tc>
        <w:tc>
          <w:tcPr>
            <w:tcW w:w="834" w:type="pct"/>
            <w:tcBorders>
              <w:top w:val="single" w:sz="4" w:space="0" w:color="auto"/>
            </w:tcBorders>
          </w:tcPr>
          <w:p w14:paraId="75945210" w14:textId="1C2C6430" w:rsidR="006943F8" w:rsidRPr="00954608" w:rsidRDefault="006943F8" w:rsidP="008A6EF9">
            <w:pPr>
              <w:pStyle w:val="Compact"/>
              <w:spacing w:line="360" w:lineRule="auto"/>
              <w:jc w:val="center"/>
              <w:rPr>
                <w:rFonts w:ascii="Times New Roman" w:hAnsi="Times New Roman" w:cs="Times New Roman"/>
              </w:rPr>
            </w:pPr>
            <w:del w:id="736" w:author="Adrian Barnett" w:date="2019-11-02T19:58:00Z">
              <w:r w:rsidRPr="00954608" w:rsidDel="004A4ED0">
                <w:rPr>
                  <w:rFonts w:ascii="Times New Roman" w:hAnsi="Times New Roman" w:cs="Times New Roman"/>
                </w:rPr>
                <w:delText>BMJ</w:delText>
              </w:r>
            </w:del>
          </w:p>
        </w:tc>
        <w:tc>
          <w:tcPr>
            <w:tcW w:w="0" w:type="auto"/>
            <w:tcBorders>
              <w:top w:val="single" w:sz="4" w:space="0" w:color="auto"/>
            </w:tcBorders>
          </w:tcPr>
          <w:p w14:paraId="561D2F90" w14:textId="25006B98" w:rsidR="006943F8" w:rsidRPr="00374A6C" w:rsidRDefault="006943F8" w:rsidP="008A6EF9">
            <w:pPr>
              <w:pStyle w:val="Compact"/>
              <w:spacing w:line="360" w:lineRule="auto"/>
              <w:jc w:val="center"/>
              <w:rPr>
                <w:rFonts w:ascii="Times New Roman" w:hAnsi="Times New Roman" w:cs="Times New Roman"/>
              </w:rPr>
            </w:pPr>
            <w:del w:id="737" w:author="Adrian Barnett" w:date="2019-11-02T19:58:00Z">
              <w:r w:rsidRPr="00374A6C" w:rsidDel="004A4ED0">
                <w:rPr>
                  <w:rFonts w:ascii="Times New Roman" w:hAnsi="Times New Roman" w:cs="Times New Roman"/>
                </w:rPr>
                <w:delText>0.38</w:delText>
              </w:r>
            </w:del>
          </w:p>
        </w:tc>
        <w:tc>
          <w:tcPr>
            <w:tcW w:w="1330" w:type="pct"/>
            <w:tcBorders>
              <w:top w:val="single" w:sz="4" w:space="0" w:color="auto"/>
            </w:tcBorders>
          </w:tcPr>
          <w:p w14:paraId="38B69BFA" w14:textId="58789531" w:rsidR="006943F8" w:rsidRPr="004A4ED0" w:rsidRDefault="006943F8" w:rsidP="008A6EF9">
            <w:pPr>
              <w:pStyle w:val="Compact"/>
              <w:spacing w:line="360" w:lineRule="auto"/>
              <w:jc w:val="center"/>
              <w:rPr>
                <w:rFonts w:ascii="Times New Roman" w:hAnsi="Times New Roman" w:cs="Times New Roman"/>
              </w:rPr>
            </w:pPr>
            <w:del w:id="738" w:author="Adrian Barnett" w:date="2019-11-02T19:58:00Z">
              <w:r w:rsidRPr="004A4ED0" w:rsidDel="004A4ED0">
                <w:rPr>
                  <w:rFonts w:ascii="Times New Roman" w:hAnsi="Times New Roman" w:cs="Times New Roman"/>
                </w:rPr>
                <w:delText>0.36 to 0.39</w:delText>
              </w:r>
            </w:del>
          </w:p>
        </w:tc>
      </w:tr>
      <w:tr w:rsidR="00CD7526" w:rsidRPr="003054CF" w14:paraId="23C84CF3" w14:textId="77777777" w:rsidTr="00567C07">
        <w:tc>
          <w:tcPr>
            <w:tcW w:w="707" w:type="pct"/>
          </w:tcPr>
          <w:p w14:paraId="700AD45A" w14:textId="1197F811" w:rsidR="006943F8" w:rsidRPr="003054CF" w:rsidRDefault="006943F8" w:rsidP="008A6EF9">
            <w:pPr>
              <w:pStyle w:val="Compact"/>
              <w:spacing w:line="360" w:lineRule="auto"/>
              <w:jc w:val="center"/>
              <w:rPr>
                <w:rFonts w:ascii="Times New Roman" w:hAnsi="Times New Roman" w:cs="Times New Roman"/>
              </w:rPr>
            </w:pPr>
          </w:p>
        </w:tc>
        <w:tc>
          <w:tcPr>
            <w:tcW w:w="0" w:type="auto"/>
          </w:tcPr>
          <w:p w14:paraId="6A8161F3" w14:textId="3927D075" w:rsidR="006943F8" w:rsidRPr="003054CF" w:rsidRDefault="006943F8" w:rsidP="008A6EF9">
            <w:pPr>
              <w:pStyle w:val="Compact"/>
              <w:spacing w:line="360" w:lineRule="auto"/>
              <w:jc w:val="center"/>
              <w:rPr>
                <w:rFonts w:ascii="Times New Roman" w:hAnsi="Times New Roman" w:cs="Times New Roman"/>
              </w:rPr>
            </w:pPr>
            <w:del w:id="739" w:author="Adrian Barnett" w:date="2019-11-02T19:58:00Z">
              <w:r w:rsidRPr="003054CF" w:rsidDel="004A4ED0">
                <w:rPr>
                  <w:rFonts w:ascii="Times New Roman" w:hAnsi="Times New Roman" w:cs="Times New Roman"/>
                </w:rPr>
                <w:delText>Submissions</w:delText>
              </w:r>
            </w:del>
          </w:p>
        </w:tc>
        <w:tc>
          <w:tcPr>
            <w:tcW w:w="834" w:type="pct"/>
          </w:tcPr>
          <w:p w14:paraId="00979ECB" w14:textId="3378B796" w:rsidR="006943F8" w:rsidRPr="00954608" w:rsidRDefault="006943F8" w:rsidP="008A6EF9">
            <w:pPr>
              <w:pStyle w:val="Compact"/>
              <w:spacing w:line="360" w:lineRule="auto"/>
              <w:jc w:val="center"/>
              <w:rPr>
                <w:rFonts w:ascii="Times New Roman" w:hAnsi="Times New Roman" w:cs="Times New Roman"/>
              </w:rPr>
            </w:pPr>
            <w:del w:id="740" w:author="Adrian Barnett" w:date="2019-11-02T19:58:00Z">
              <w:r w:rsidRPr="00954608" w:rsidDel="004A4ED0">
                <w:rPr>
                  <w:rFonts w:ascii="Times New Roman" w:hAnsi="Times New Roman" w:cs="Times New Roman"/>
                </w:rPr>
                <w:delText>BMJ Open</w:delText>
              </w:r>
            </w:del>
          </w:p>
        </w:tc>
        <w:tc>
          <w:tcPr>
            <w:tcW w:w="0" w:type="auto"/>
          </w:tcPr>
          <w:p w14:paraId="53B37A5B" w14:textId="57D8CE8C" w:rsidR="006943F8" w:rsidRPr="00374A6C" w:rsidRDefault="006943F8" w:rsidP="008A6EF9">
            <w:pPr>
              <w:pStyle w:val="Compact"/>
              <w:spacing w:line="360" w:lineRule="auto"/>
              <w:jc w:val="center"/>
              <w:rPr>
                <w:rFonts w:ascii="Times New Roman" w:hAnsi="Times New Roman" w:cs="Times New Roman"/>
              </w:rPr>
            </w:pPr>
            <w:del w:id="741" w:author="Adrian Barnett" w:date="2019-11-02T19:58:00Z">
              <w:r w:rsidRPr="00374A6C" w:rsidDel="004A4ED0">
                <w:rPr>
                  <w:rFonts w:ascii="Times New Roman" w:hAnsi="Times New Roman" w:cs="Times New Roman"/>
                </w:rPr>
                <w:delText>0.36</w:delText>
              </w:r>
            </w:del>
          </w:p>
        </w:tc>
        <w:tc>
          <w:tcPr>
            <w:tcW w:w="1330" w:type="pct"/>
          </w:tcPr>
          <w:p w14:paraId="2769E022" w14:textId="1C8FE88B" w:rsidR="006943F8" w:rsidRPr="004A4ED0" w:rsidRDefault="006943F8" w:rsidP="008A6EF9">
            <w:pPr>
              <w:pStyle w:val="Compact"/>
              <w:spacing w:line="360" w:lineRule="auto"/>
              <w:jc w:val="center"/>
              <w:rPr>
                <w:rFonts w:ascii="Times New Roman" w:hAnsi="Times New Roman" w:cs="Times New Roman"/>
              </w:rPr>
            </w:pPr>
            <w:del w:id="742" w:author="Adrian Barnett" w:date="2019-11-02T19:58:00Z">
              <w:r w:rsidRPr="004A4ED0" w:rsidDel="004A4ED0">
                <w:rPr>
                  <w:rFonts w:ascii="Times New Roman" w:hAnsi="Times New Roman" w:cs="Times New Roman"/>
                </w:rPr>
                <w:delText>0.33 to 0.38</w:delText>
              </w:r>
            </w:del>
          </w:p>
        </w:tc>
      </w:tr>
      <w:tr w:rsidR="00CD7526" w:rsidRPr="003054CF" w14:paraId="61802800" w14:textId="77777777" w:rsidTr="00567C07">
        <w:tc>
          <w:tcPr>
            <w:tcW w:w="707" w:type="pct"/>
          </w:tcPr>
          <w:p w14:paraId="563CBC86" w14:textId="0E146E49" w:rsidR="006943F8" w:rsidRPr="003054CF" w:rsidRDefault="006943F8" w:rsidP="008A6EF9">
            <w:pPr>
              <w:pStyle w:val="Compact"/>
              <w:spacing w:line="360" w:lineRule="auto"/>
              <w:jc w:val="center"/>
              <w:rPr>
                <w:rFonts w:ascii="Times New Roman" w:hAnsi="Times New Roman" w:cs="Times New Roman"/>
              </w:rPr>
            </w:pPr>
          </w:p>
        </w:tc>
        <w:tc>
          <w:tcPr>
            <w:tcW w:w="0" w:type="auto"/>
          </w:tcPr>
          <w:p w14:paraId="73194DFF" w14:textId="3ECC64A1" w:rsidR="006943F8" w:rsidRPr="003054CF" w:rsidRDefault="006943F8" w:rsidP="008A6EF9">
            <w:pPr>
              <w:pStyle w:val="Compact"/>
              <w:spacing w:line="360" w:lineRule="auto"/>
              <w:jc w:val="center"/>
              <w:rPr>
                <w:rFonts w:ascii="Times New Roman" w:hAnsi="Times New Roman" w:cs="Times New Roman"/>
              </w:rPr>
            </w:pPr>
            <w:del w:id="743" w:author="Adrian Barnett" w:date="2019-11-02T19:58:00Z">
              <w:r w:rsidRPr="003054CF" w:rsidDel="004A4ED0">
                <w:rPr>
                  <w:rFonts w:ascii="Times New Roman" w:hAnsi="Times New Roman" w:cs="Times New Roman"/>
                </w:rPr>
                <w:delText>Reviews</w:delText>
              </w:r>
            </w:del>
          </w:p>
        </w:tc>
        <w:tc>
          <w:tcPr>
            <w:tcW w:w="834" w:type="pct"/>
          </w:tcPr>
          <w:p w14:paraId="2CD2305D" w14:textId="1E76634E" w:rsidR="006943F8" w:rsidRPr="00954608" w:rsidRDefault="006943F8" w:rsidP="008A6EF9">
            <w:pPr>
              <w:pStyle w:val="Compact"/>
              <w:spacing w:line="360" w:lineRule="auto"/>
              <w:jc w:val="center"/>
              <w:rPr>
                <w:rFonts w:ascii="Times New Roman" w:hAnsi="Times New Roman" w:cs="Times New Roman"/>
              </w:rPr>
            </w:pPr>
            <w:del w:id="744" w:author="Adrian Barnett" w:date="2019-11-02T19:58:00Z">
              <w:r w:rsidRPr="00954608" w:rsidDel="004A4ED0">
                <w:rPr>
                  <w:rFonts w:ascii="Times New Roman" w:hAnsi="Times New Roman" w:cs="Times New Roman"/>
                </w:rPr>
                <w:delText>BMJ</w:delText>
              </w:r>
            </w:del>
          </w:p>
        </w:tc>
        <w:tc>
          <w:tcPr>
            <w:tcW w:w="0" w:type="auto"/>
          </w:tcPr>
          <w:p w14:paraId="16963C06" w14:textId="69B34BF8" w:rsidR="006943F8" w:rsidRPr="00374A6C" w:rsidRDefault="006943F8" w:rsidP="008A6EF9">
            <w:pPr>
              <w:pStyle w:val="Compact"/>
              <w:spacing w:line="360" w:lineRule="auto"/>
              <w:jc w:val="center"/>
              <w:rPr>
                <w:rFonts w:ascii="Times New Roman" w:hAnsi="Times New Roman" w:cs="Times New Roman"/>
              </w:rPr>
            </w:pPr>
            <w:del w:id="745" w:author="Adrian Barnett" w:date="2019-11-02T19:58:00Z">
              <w:r w:rsidRPr="00374A6C" w:rsidDel="004A4ED0">
                <w:rPr>
                  <w:rFonts w:ascii="Times New Roman" w:hAnsi="Times New Roman" w:cs="Times New Roman"/>
                </w:rPr>
                <w:delText>0.39</w:delText>
              </w:r>
            </w:del>
          </w:p>
        </w:tc>
        <w:tc>
          <w:tcPr>
            <w:tcW w:w="1330" w:type="pct"/>
          </w:tcPr>
          <w:p w14:paraId="1C897CA9" w14:textId="4774DF9C" w:rsidR="006943F8" w:rsidRPr="004A4ED0" w:rsidRDefault="006943F8" w:rsidP="008A6EF9">
            <w:pPr>
              <w:pStyle w:val="Compact"/>
              <w:spacing w:line="360" w:lineRule="auto"/>
              <w:jc w:val="center"/>
              <w:rPr>
                <w:rFonts w:ascii="Times New Roman" w:hAnsi="Times New Roman" w:cs="Times New Roman"/>
              </w:rPr>
            </w:pPr>
            <w:del w:id="746" w:author="Adrian Barnett" w:date="2019-11-02T19:58:00Z">
              <w:r w:rsidRPr="004A4ED0" w:rsidDel="004A4ED0">
                <w:rPr>
                  <w:rFonts w:ascii="Times New Roman" w:hAnsi="Times New Roman" w:cs="Times New Roman"/>
                </w:rPr>
                <w:delText>0.36 to 0.42</w:delText>
              </w:r>
            </w:del>
          </w:p>
        </w:tc>
      </w:tr>
      <w:tr w:rsidR="00CD7526" w:rsidRPr="003054CF" w14:paraId="57639B73" w14:textId="77777777" w:rsidTr="00567C07">
        <w:tc>
          <w:tcPr>
            <w:tcW w:w="707" w:type="pct"/>
            <w:tcBorders>
              <w:bottom w:val="single" w:sz="4" w:space="0" w:color="auto"/>
            </w:tcBorders>
          </w:tcPr>
          <w:p w14:paraId="0C8B6238" w14:textId="40D78C49" w:rsidR="006943F8" w:rsidRPr="003054CF" w:rsidRDefault="006943F8" w:rsidP="008A6EF9">
            <w:pPr>
              <w:pStyle w:val="Compact"/>
              <w:spacing w:line="360" w:lineRule="auto"/>
              <w:jc w:val="center"/>
              <w:rPr>
                <w:rFonts w:ascii="Times New Roman" w:hAnsi="Times New Roman" w:cs="Times New Roman"/>
              </w:rPr>
            </w:pPr>
          </w:p>
        </w:tc>
        <w:tc>
          <w:tcPr>
            <w:tcW w:w="0" w:type="auto"/>
            <w:tcBorders>
              <w:bottom w:val="single" w:sz="4" w:space="0" w:color="auto"/>
            </w:tcBorders>
          </w:tcPr>
          <w:p w14:paraId="5A43A621" w14:textId="440257D9" w:rsidR="006943F8" w:rsidRPr="003054CF" w:rsidRDefault="006943F8" w:rsidP="008A6EF9">
            <w:pPr>
              <w:pStyle w:val="Compact"/>
              <w:spacing w:line="360" w:lineRule="auto"/>
              <w:jc w:val="center"/>
              <w:rPr>
                <w:rFonts w:ascii="Times New Roman" w:hAnsi="Times New Roman" w:cs="Times New Roman"/>
              </w:rPr>
            </w:pPr>
            <w:del w:id="747" w:author="Adrian Barnett" w:date="2019-11-02T19:58:00Z">
              <w:r w:rsidRPr="003054CF" w:rsidDel="004A4ED0">
                <w:rPr>
                  <w:rFonts w:ascii="Times New Roman" w:hAnsi="Times New Roman" w:cs="Times New Roman"/>
                </w:rPr>
                <w:delText>Reviews</w:delText>
              </w:r>
            </w:del>
          </w:p>
        </w:tc>
        <w:tc>
          <w:tcPr>
            <w:tcW w:w="834" w:type="pct"/>
            <w:tcBorders>
              <w:bottom w:val="single" w:sz="4" w:space="0" w:color="auto"/>
            </w:tcBorders>
          </w:tcPr>
          <w:p w14:paraId="70492B22" w14:textId="009A8C3B" w:rsidR="006943F8" w:rsidRPr="00954608" w:rsidRDefault="006943F8" w:rsidP="008A6EF9">
            <w:pPr>
              <w:pStyle w:val="Compact"/>
              <w:spacing w:line="360" w:lineRule="auto"/>
              <w:jc w:val="center"/>
              <w:rPr>
                <w:rFonts w:ascii="Times New Roman" w:hAnsi="Times New Roman" w:cs="Times New Roman"/>
              </w:rPr>
            </w:pPr>
            <w:del w:id="748" w:author="Adrian Barnett" w:date="2019-11-02T19:58:00Z">
              <w:r w:rsidRPr="00954608" w:rsidDel="004A4ED0">
                <w:rPr>
                  <w:rFonts w:ascii="Times New Roman" w:hAnsi="Times New Roman" w:cs="Times New Roman"/>
                </w:rPr>
                <w:delText>BMJ Open</w:delText>
              </w:r>
            </w:del>
          </w:p>
        </w:tc>
        <w:tc>
          <w:tcPr>
            <w:tcW w:w="0" w:type="auto"/>
            <w:tcBorders>
              <w:bottom w:val="single" w:sz="4" w:space="0" w:color="auto"/>
            </w:tcBorders>
          </w:tcPr>
          <w:p w14:paraId="4208ADD0" w14:textId="428B99DD" w:rsidR="006943F8" w:rsidRPr="00374A6C" w:rsidRDefault="006943F8" w:rsidP="008A6EF9">
            <w:pPr>
              <w:pStyle w:val="Compact"/>
              <w:spacing w:line="360" w:lineRule="auto"/>
              <w:jc w:val="center"/>
              <w:rPr>
                <w:rFonts w:ascii="Times New Roman" w:hAnsi="Times New Roman" w:cs="Times New Roman"/>
              </w:rPr>
            </w:pPr>
            <w:del w:id="749" w:author="Adrian Barnett" w:date="2019-11-02T19:58:00Z">
              <w:r w:rsidRPr="00374A6C" w:rsidDel="004A4ED0">
                <w:rPr>
                  <w:rFonts w:ascii="Times New Roman" w:hAnsi="Times New Roman" w:cs="Times New Roman"/>
                </w:rPr>
                <w:delText>0.35</w:delText>
              </w:r>
            </w:del>
          </w:p>
        </w:tc>
        <w:tc>
          <w:tcPr>
            <w:tcW w:w="1330" w:type="pct"/>
            <w:tcBorders>
              <w:bottom w:val="single" w:sz="4" w:space="0" w:color="auto"/>
            </w:tcBorders>
          </w:tcPr>
          <w:p w14:paraId="6200E525" w14:textId="423D3E4B" w:rsidR="006943F8" w:rsidRPr="004A4ED0" w:rsidRDefault="006943F8" w:rsidP="008A6EF9">
            <w:pPr>
              <w:pStyle w:val="Compact"/>
              <w:spacing w:line="360" w:lineRule="auto"/>
              <w:jc w:val="center"/>
              <w:rPr>
                <w:rFonts w:ascii="Times New Roman" w:hAnsi="Times New Roman" w:cs="Times New Roman"/>
              </w:rPr>
            </w:pPr>
            <w:del w:id="750" w:author="Adrian Barnett" w:date="2019-11-02T19:58:00Z">
              <w:r w:rsidRPr="004A4ED0" w:rsidDel="004A4ED0">
                <w:rPr>
                  <w:rFonts w:ascii="Times New Roman" w:hAnsi="Times New Roman" w:cs="Times New Roman"/>
                </w:rPr>
                <w:delText>0.33 to 0.37</w:delText>
              </w:r>
            </w:del>
          </w:p>
        </w:tc>
      </w:tr>
      <w:tr w:rsidR="00CD7526" w:rsidRPr="003054CF" w14:paraId="3EA6FFF0" w14:textId="77777777" w:rsidTr="00567C07">
        <w:tc>
          <w:tcPr>
            <w:tcW w:w="707" w:type="pct"/>
            <w:tcBorders>
              <w:top w:val="single" w:sz="4" w:space="0" w:color="auto"/>
            </w:tcBorders>
            <w:hideMark/>
          </w:tcPr>
          <w:p w14:paraId="234F70E8" w14:textId="282D94FA" w:rsidR="006943F8" w:rsidRPr="003054CF" w:rsidRDefault="006943F8" w:rsidP="008A6EF9">
            <w:pPr>
              <w:pStyle w:val="Compact"/>
              <w:spacing w:line="360" w:lineRule="auto"/>
              <w:jc w:val="center"/>
              <w:rPr>
                <w:rFonts w:ascii="Times New Roman" w:hAnsi="Times New Roman" w:cs="Times New Roman"/>
              </w:rPr>
            </w:pPr>
            <w:r w:rsidRPr="003054CF">
              <w:rPr>
                <w:rFonts w:ascii="Times New Roman" w:hAnsi="Times New Roman" w:cs="Times New Roman"/>
              </w:rPr>
              <w:t>Holidays</w:t>
            </w:r>
          </w:p>
        </w:tc>
        <w:tc>
          <w:tcPr>
            <w:tcW w:w="0" w:type="auto"/>
            <w:tcBorders>
              <w:top w:val="single" w:sz="4" w:space="0" w:color="auto"/>
            </w:tcBorders>
            <w:hideMark/>
          </w:tcPr>
          <w:p w14:paraId="39AB3DDD" w14:textId="23256561" w:rsidR="006943F8" w:rsidRPr="003054CF" w:rsidRDefault="006943F8" w:rsidP="008A6EF9">
            <w:pPr>
              <w:pStyle w:val="Compact"/>
              <w:spacing w:line="360" w:lineRule="auto"/>
              <w:jc w:val="center"/>
              <w:rPr>
                <w:rFonts w:ascii="Times New Roman" w:hAnsi="Times New Roman" w:cs="Times New Roman"/>
              </w:rPr>
            </w:pPr>
            <w:del w:id="751" w:author="Adrian Barnett" w:date="2019-11-02T20:45:00Z">
              <w:r w:rsidRPr="003054CF" w:rsidDel="00CD7526">
                <w:rPr>
                  <w:rFonts w:ascii="Times New Roman" w:hAnsi="Times New Roman" w:cs="Times New Roman"/>
                </w:rPr>
                <w:delText>Submissions</w:delText>
              </w:r>
            </w:del>
            <w:ins w:id="752" w:author="Adrian Barnett" w:date="2019-11-02T20:45:00Z">
              <w:r w:rsidR="00CD7526">
                <w:rPr>
                  <w:rFonts w:ascii="Times New Roman" w:hAnsi="Times New Roman" w:cs="Times New Roman"/>
                </w:rPr>
                <w:t>Manuscripts</w:t>
              </w:r>
            </w:ins>
          </w:p>
        </w:tc>
        <w:tc>
          <w:tcPr>
            <w:tcW w:w="834" w:type="pct"/>
            <w:tcBorders>
              <w:top w:val="single" w:sz="4" w:space="0" w:color="auto"/>
            </w:tcBorders>
            <w:hideMark/>
          </w:tcPr>
          <w:p w14:paraId="797108FE" w14:textId="77777777" w:rsidR="006943F8" w:rsidRPr="00954608" w:rsidRDefault="006943F8"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w:t>
            </w:r>
          </w:p>
        </w:tc>
        <w:tc>
          <w:tcPr>
            <w:tcW w:w="0" w:type="auto"/>
            <w:tcBorders>
              <w:top w:val="single" w:sz="4" w:space="0" w:color="auto"/>
            </w:tcBorders>
            <w:hideMark/>
          </w:tcPr>
          <w:p w14:paraId="007303F2" w14:textId="37E2B9BB" w:rsidR="006943F8" w:rsidRPr="004A4ED0" w:rsidRDefault="006943F8" w:rsidP="008A6EF9">
            <w:pPr>
              <w:pStyle w:val="Compact"/>
              <w:spacing w:line="360" w:lineRule="auto"/>
              <w:jc w:val="center"/>
              <w:rPr>
                <w:rFonts w:ascii="Times New Roman" w:hAnsi="Times New Roman" w:cs="Times New Roman"/>
              </w:rPr>
            </w:pPr>
            <w:r w:rsidRPr="00374A6C">
              <w:rPr>
                <w:rFonts w:ascii="Times New Roman" w:hAnsi="Times New Roman" w:cs="Times New Roman"/>
              </w:rPr>
              <w:t>0.</w:t>
            </w:r>
            <w:r w:rsidR="00F40FEF" w:rsidRPr="00374A6C">
              <w:rPr>
                <w:rFonts w:ascii="Times New Roman" w:hAnsi="Times New Roman" w:cs="Times New Roman"/>
              </w:rPr>
              <w:t>08</w:t>
            </w:r>
          </w:p>
        </w:tc>
        <w:tc>
          <w:tcPr>
            <w:tcW w:w="1330" w:type="pct"/>
            <w:tcBorders>
              <w:top w:val="single" w:sz="4" w:space="0" w:color="auto"/>
            </w:tcBorders>
            <w:hideMark/>
          </w:tcPr>
          <w:p w14:paraId="576AFE34" w14:textId="70BCD10B"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0.</w:t>
            </w:r>
            <w:r w:rsidR="00F40FEF" w:rsidRPr="00CD7526">
              <w:rPr>
                <w:rFonts w:ascii="Times New Roman" w:hAnsi="Times New Roman" w:cs="Times New Roman"/>
              </w:rPr>
              <w:t>07 to 0.10</w:t>
            </w:r>
          </w:p>
        </w:tc>
      </w:tr>
      <w:tr w:rsidR="00CD7526" w:rsidRPr="003054CF" w14:paraId="350D4D0E" w14:textId="77777777" w:rsidTr="00567C07">
        <w:tc>
          <w:tcPr>
            <w:tcW w:w="707" w:type="pct"/>
          </w:tcPr>
          <w:p w14:paraId="27B56079" w14:textId="77B90718" w:rsidR="006943F8" w:rsidRPr="003054CF" w:rsidRDefault="006943F8" w:rsidP="008A6EF9">
            <w:pPr>
              <w:pStyle w:val="Compact"/>
              <w:spacing w:line="360" w:lineRule="auto"/>
              <w:jc w:val="center"/>
              <w:rPr>
                <w:rFonts w:ascii="Times New Roman" w:hAnsi="Times New Roman" w:cs="Times New Roman"/>
              </w:rPr>
            </w:pPr>
          </w:p>
        </w:tc>
        <w:tc>
          <w:tcPr>
            <w:tcW w:w="0" w:type="auto"/>
            <w:hideMark/>
          </w:tcPr>
          <w:p w14:paraId="7442C3F7" w14:textId="63D03367" w:rsidR="006943F8" w:rsidRPr="003054CF" w:rsidRDefault="00CD7526" w:rsidP="008A6EF9">
            <w:pPr>
              <w:pStyle w:val="Compact"/>
              <w:spacing w:line="360" w:lineRule="auto"/>
              <w:jc w:val="center"/>
              <w:rPr>
                <w:rFonts w:ascii="Times New Roman" w:hAnsi="Times New Roman" w:cs="Times New Roman"/>
              </w:rPr>
            </w:pPr>
            <w:ins w:id="753" w:author="Adrian Barnett" w:date="2019-11-02T20:45:00Z">
              <w:r>
                <w:rPr>
                  <w:rFonts w:ascii="Times New Roman" w:hAnsi="Times New Roman" w:cs="Times New Roman"/>
                </w:rPr>
                <w:t>Manuscripts</w:t>
              </w:r>
            </w:ins>
            <w:del w:id="754" w:author="Adrian Barnett" w:date="2019-11-02T20:45:00Z">
              <w:r w:rsidR="006943F8" w:rsidRPr="003054CF" w:rsidDel="00CD7526">
                <w:rPr>
                  <w:rFonts w:ascii="Times New Roman" w:hAnsi="Times New Roman" w:cs="Times New Roman"/>
                </w:rPr>
                <w:delText>Submissions</w:delText>
              </w:r>
            </w:del>
          </w:p>
        </w:tc>
        <w:tc>
          <w:tcPr>
            <w:tcW w:w="834" w:type="pct"/>
            <w:hideMark/>
          </w:tcPr>
          <w:p w14:paraId="4064DBE8" w14:textId="77777777" w:rsidR="006943F8" w:rsidRPr="00954608" w:rsidRDefault="006943F8"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 Open</w:t>
            </w:r>
          </w:p>
        </w:tc>
        <w:tc>
          <w:tcPr>
            <w:tcW w:w="0" w:type="auto"/>
            <w:hideMark/>
          </w:tcPr>
          <w:p w14:paraId="785532D0" w14:textId="50F5ACCC" w:rsidR="006943F8" w:rsidRPr="00374A6C" w:rsidRDefault="00F40FEF" w:rsidP="008A6EF9">
            <w:pPr>
              <w:pStyle w:val="Compact"/>
              <w:spacing w:line="360" w:lineRule="auto"/>
              <w:jc w:val="center"/>
              <w:rPr>
                <w:rFonts w:ascii="Times New Roman" w:hAnsi="Times New Roman" w:cs="Times New Roman"/>
              </w:rPr>
            </w:pPr>
            <w:r w:rsidRPr="00374A6C">
              <w:rPr>
                <w:rFonts w:ascii="Times New Roman" w:hAnsi="Times New Roman" w:cs="Times New Roman"/>
              </w:rPr>
              <w:t>0.10</w:t>
            </w:r>
          </w:p>
        </w:tc>
        <w:tc>
          <w:tcPr>
            <w:tcW w:w="1330" w:type="pct"/>
            <w:hideMark/>
          </w:tcPr>
          <w:p w14:paraId="778B461A" w14:textId="33A132F4"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0.</w:t>
            </w:r>
            <w:r w:rsidR="00F40FEF" w:rsidRPr="00CD7526">
              <w:rPr>
                <w:rFonts w:ascii="Times New Roman" w:hAnsi="Times New Roman" w:cs="Times New Roman"/>
              </w:rPr>
              <w:t>08 to 0.11</w:t>
            </w:r>
          </w:p>
        </w:tc>
      </w:tr>
      <w:tr w:rsidR="00CD7526" w:rsidRPr="003054CF" w14:paraId="649948C5" w14:textId="77777777" w:rsidTr="00567C07">
        <w:tc>
          <w:tcPr>
            <w:tcW w:w="707" w:type="pct"/>
          </w:tcPr>
          <w:p w14:paraId="5A51E46E" w14:textId="1052207A" w:rsidR="006943F8" w:rsidRPr="003054CF" w:rsidRDefault="006943F8" w:rsidP="008A6EF9">
            <w:pPr>
              <w:pStyle w:val="Compact"/>
              <w:spacing w:line="360" w:lineRule="auto"/>
              <w:jc w:val="center"/>
              <w:rPr>
                <w:rFonts w:ascii="Times New Roman" w:hAnsi="Times New Roman" w:cs="Times New Roman"/>
              </w:rPr>
            </w:pPr>
          </w:p>
        </w:tc>
        <w:tc>
          <w:tcPr>
            <w:tcW w:w="0" w:type="auto"/>
            <w:hideMark/>
          </w:tcPr>
          <w:p w14:paraId="12B541B5" w14:textId="5CF8263B" w:rsidR="006943F8" w:rsidRPr="003054CF" w:rsidRDefault="00CD7526" w:rsidP="008A6EF9">
            <w:pPr>
              <w:pStyle w:val="Compact"/>
              <w:spacing w:line="360" w:lineRule="auto"/>
              <w:jc w:val="center"/>
              <w:rPr>
                <w:rFonts w:ascii="Times New Roman" w:hAnsi="Times New Roman" w:cs="Times New Roman"/>
              </w:rPr>
            </w:pPr>
            <w:ins w:id="755" w:author="Adrian Barnett" w:date="2019-11-02T20:45:00Z">
              <w:r>
                <w:rPr>
                  <w:rFonts w:ascii="Times New Roman" w:hAnsi="Times New Roman" w:cs="Times New Roman"/>
                </w:rPr>
                <w:t>Peer r</w:t>
              </w:r>
            </w:ins>
            <w:del w:id="756" w:author="Adrian Barnett" w:date="2019-11-02T20:45:00Z">
              <w:r w:rsidR="006943F8" w:rsidRPr="003054CF" w:rsidDel="00CD7526">
                <w:rPr>
                  <w:rFonts w:ascii="Times New Roman" w:hAnsi="Times New Roman" w:cs="Times New Roman"/>
                </w:rPr>
                <w:delText>R</w:delText>
              </w:r>
            </w:del>
            <w:r w:rsidR="006943F8" w:rsidRPr="003054CF">
              <w:rPr>
                <w:rFonts w:ascii="Times New Roman" w:hAnsi="Times New Roman" w:cs="Times New Roman"/>
              </w:rPr>
              <w:t>eviews</w:t>
            </w:r>
          </w:p>
        </w:tc>
        <w:tc>
          <w:tcPr>
            <w:tcW w:w="834" w:type="pct"/>
            <w:hideMark/>
          </w:tcPr>
          <w:p w14:paraId="4EA665E4" w14:textId="77777777" w:rsidR="006943F8" w:rsidRPr="00954608" w:rsidRDefault="006943F8"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w:t>
            </w:r>
          </w:p>
        </w:tc>
        <w:tc>
          <w:tcPr>
            <w:tcW w:w="0" w:type="auto"/>
            <w:hideMark/>
          </w:tcPr>
          <w:p w14:paraId="609FAAF3" w14:textId="2FF5AFBF" w:rsidR="006943F8" w:rsidRPr="004A4ED0" w:rsidRDefault="006943F8" w:rsidP="008A6EF9">
            <w:pPr>
              <w:pStyle w:val="Compact"/>
              <w:spacing w:line="360" w:lineRule="auto"/>
              <w:jc w:val="center"/>
              <w:rPr>
                <w:rFonts w:ascii="Times New Roman" w:hAnsi="Times New Roman" w:cs="Times New Roman"/>
              </w:rPr>
            </w:pPr>
            <w:r w:rsidRPr="00374A6C">
              <w:rPr>
                <w:rFonts w:ascii="Times New Roman" w:hAnsi="Times New Roman" w:cs="Times New Roman"/>
              </w:rPr>
              <w:t>0.1</w:t>
            </w:r>
            <w:r w:rsidR="00F40FEF" w:rsidRPr="00374A6C">
              <w:rPr>
                <w:rFonts w:ascii="Times New Roman" w:hAnsi="Times New Roman" w:cs="Times New Roman"/>
              </w:rPr>
              <w:t>3</w:t>
            </w:r>
          </w:p>
        </w:tc>
        <w:tc>
          <w:tcPr>
            <w:tcW w:w="1330" w:type="pct"/>
            <w:hideMark/>
          </w:tcPr>
          <w:p w14:paraId="686E2549" w14:textId="3ACB87F1"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0.1</w:t>
            </w:r>
            <w:r w:rsidR="00F40FEF" w:rsidRPr="00CD7526">
              <w:rPr>
                <w:rFonts w:ascii="Times New Roman" w:hAnsi="Times New Roman" w:cs="Times New Roman"/>
              </w:rPr>
              <w:t>1 to 0.1</w:t>
            </w:r>
            <w:ins w:id="757" w:author="Adrian Barnett" w:date="2019-11-02T20:45:00Z">
              <w:r w:rsidR="00CD7526">
                <w:rPr>
                  <w:rFonts w:ascii="Times New Roman" w:hAnsi="Times New Roman" w:cs="Times New Roman"/>
                </w:rPr>
                <w:t>5</w:t>
              </w:r>
            </w:ins>
            <w:del w:id="758" w:author="Adrian Barnett" w:date="2019-11-02T20:45:00Z">
              <w:r w:rsidR="00F40FEF" w:rsidRPr="00CD7526" w:rsidDel="00CD7526">
                <w:rPr>
                  <w:rFonts w:ascii="Times New Roman" w:hAnsi="Times New Roman" w:cs="Times New Roman"/>
                </w:rPr>
                <w:delText>4</w:delText>
              </w:r>
            </w:del>
          </w:p>
        </w:tc>
      </w:tr>
      <w:tr w:rsidR="00CD7526" w:rsidRPr="003054CF" w14:paraId="3552EFE1" w14:textId="77777777" w:rsidTr="00567C07">
        <w:tc>
          <w:tcPr>
            <w:tcW w:w="707" w:type="pct"/>
            <w:tcBorders>
              <w:bottom w:val="single" w:sz="4" w:space="0" w:color="auto"/>
            </w:tcBorders>
          </w:tcPr>
          <w:p w14:paraId="678992F1" w14:textId="39B4AC6E" w:rsidR="006943F8" w:rsidRPr="003054CF" w:rsidRDefault="006943F8" w:rsidP="008A6EF9">
            <w:pPr>
              <w:pStyle w:val="Compact"/>
              <w:spacing w:line="360" w:lineRule="auto"/>
              <w:jc w:val="center"/>
              <w:rPr>
                <w:rFonts w:ascii="Times New Roman" w:hAnsi="Times New Roman" w:cs="Times New Roman"/>
              </w:rPr>
            </w:pPr>
          </w:p>
        </w:tc>
        <w:tc>
          <w:tcPr>
            <w:tcW w:w="0" w:type="auto"/>
            <w:tcBorders>
              <w:bottom w:val="single" w:sz="4" w:space="0" w:color="auto"/>
            </w:tcBorders>
            <w:hideMark/>
          </w:tcPr>
          <w:p w14:paraId="23D71E8A" w14:textId="547E2B2A" w:rsidR="006943F8" w:rsidRPr="003054CF" w:rsidRDefault="00CD7526" w:rsidP="008A6EF9">
            <w:pPr>
              <w:pStyle w:val="Compact"/>
              <w:spacing w:line="360" w:lineRule="auto"/>
              <w:jc w:val="center"/>
              <w:rPr>
                <w:rFonts w:ascii="Times New Roman" w:hAnsi="Times New Roman" w:cs="Times New Roman"/>
              </w:rPr>
            </w:pPr>
            <w:ins w:id="759" w:author="Adrian Barnett" w:date="2019-11-02T20:45:00Z">
              <w:r>
                <w:rPr>
                  <w:rFonts w:ascii="Times New Roman" w:hAnsi="Times New Roman" w:cs="Times New Roman"/>
                </w:rPr>
                <w:t>Peer r</w:t>
              </w:r>
            </w:ins>
            <w:del w:id="760" w:author="Adrian Barnett" w:date="2019-11-02T20:45:00Z">
              <w:r w:rsidR="006943F8" w:rsidRPr="003054CF" w:rsidDel="00CD7526">
                <w:rPr>
                  <w:rFonts w:ascii="Times New Roman" w:hAnsi="Times New Roman" w:cs="Times New Roman"/>
                </w:rPr>
                <w:delText>R</w:delText>
              </w:r>
            </w:del>
            <w:r w:rsidR="006943F8" w:rsidRPr="003054CF">
              <w:rPr>
                <w:rFonts w:ascii="Times New Roman" w:hAnsi="Times New Roman" w:cs="Times New Roman"/>
              </w:rPr>
              <w:t>eviews</w:t>
            </w:r>
          </w:p>
        </w:tc>
        <w:tc>
          <w:tcPr>
            <w:tcW w:w="834" w:type="pct"/>
            <w:tcBorders>
              <w:bottom w:val="single" w:sz="4" w:space="0" w:color="auto"/>
            </w:tcBorders>
            <w:hideMark/>
          </w:tcPr>
          <w:p w14:paraId="0EBB58B2" w14:textId="77777777" w:rsidR="006943F8" w:rsidRPr="00954608" w:rsidRDefault="006943F8"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 Open</w:t>
            </w:r>
          </w:p>
        </w:tc>
        <w:tc>
          <w:tcPr>
            <w:tcW w:w="0" w:type="auto"/>
            <w:tcBorders>
              <w:bottom w:val="single" w:sz="4" w:space="0" w:color="auto"/>
            </w:tcBorders>
            <w:hideMark/>
          </w:tcPr>
          <w:p w14:paraId="44465FDC" w14:textId="382B0D4D" w:rsidR="006943F8" w:rsidRPr="004A4ED0" w:rsidRDefault="006943F8" w:rsidP="008A6EF9">
            <w:pPr>
              <w:pStyle w:val="Compact"/>
              <w:spacing w:line="360" w:lineRule="auto"/>
              <w:jc w:val="center"/>
              <w:rPr>
                <w:rFonts w:ascii="Times New Roman" w:hAnsi="Times New Roman" w:cs="Times New Roman"/>
              </w:rPr>
            </w:pPr>
            <w:r w:rsidRPr="00374A6C">
              <w:rPr>
                <w:rFonts w:ascii="Times New Roman" w:hAnsi="Times New Roman" w:cs="Times New Roman"/>
              </w:rPr>
              <w:t>0.1</w:t>
            </w:r>
            <w:r w:rsidR="00F40FEF" w:rsidRPr="00374A6C">
              <w:rPr>
                <w:rFonts w:ascii="Times New Roman" w:hAnsi="Times New Roman" w:cs="Times New Roman"/>
              </w:rPr>
              <w:t>2</w:t>
            </w:r>
          </w:p>
        </w:tc>
        <w:tc>
          <w:tcPr>
            <w:tcW w:w="1330" w:type="pct"/>
            <w:tcBorders>
              <w:bottom w:val="single" w:sz="4" w:space="0" w:color="auto"/>
            </w:tcBorders>
            <w:hideMark/>
          </w:tcPr>
          <w:p w14:paraId="5AD8416E" w14:textId="23D27B20" w:rsidR="006943F8" w:rsidRPr="00CD7526" w:rsidRDefault="006943F8" w:rsidP="008A6EF9">
            <w:pPr>
              <w:pStyle w:val="Compact"/>
              <w:spacing w:line="360" w:lineRule="auto"/>
              <w:jc w:val="center"/>
              <w:rPr>
                <w:rFonts w:ascii="Times New Roman" w:hAnsi="Times New Roman" w:cs="Times New Roman"/>
              </w:rPr>
            </w:pPr>
            <w:r w:rsidRPr="00CD7526">
              <w:rPr>
                <w:rFonts w:ascii="Times New Roman" w:hAnsi="Times New Roman" w:cs="Times New Roman"/>
              </w:rPr>
              <w:t>0.1</w:t>
            </w:r>
            <w:r w:rsidR="00F40FEF" w:rsidRPr="00CD7526">
              <w:rPr>
                <w:rFonts w:ascii="Times New Roman" w:hAnsi="Times New Roman" w:cs="Times New Roman"/>
              </w:rPr>
              <w:t>1</w:t>
            </w:r>
            <w:r w:rsidRPr="00CD7526">
              <w:rPr>
                <w:rFonts w:ascii="Times New Roman" w:hAnsi="Times New Roman" w:cs="Times New Roman"/>
              </w:rPr>
              <w:t xml:space="preserve"> to 0.1</w:t>
            </w:r>
            <w:r w:rsidR="00F40FEF" w:rsidRPr="00CD7526">
              <w:rPr>
                <w:rFonts w:ascii="Times New Roman" w:hAnsi="Times New Roman" w:cs="Times New Roman"/>
              </w:rPr>
              <w:t>3</w:t>
            </w:r>
          </w:p>
        </w:tc>
      </w:tr>
    </w:tbl>
    <w:p w14:paraId="7E526AEA" w14:textId="77777777" w:rsidR="00CD351C" w:rsidRPr="003054CF" w:rsidRDefault="00CD351C" w:rsidP="008A6EF9">
      <w:pPr>
        <w:spacing w:line="360" w:lineRule="auto"/>
        <w:rPr>
          <w:rFonts w:ascii="Times New Roman" w:hAnsi="Times New Roman" w:cs="Times New Roman"/>
        </w:rPr>
      </w:pPr>
    </w:p>
    <w:p w14:paraId="7E39F0C6" w14:textId="77777777" w:rsidR="007E5284" w:rsidRPr="003054CF" w:rsidRDefault="007E5284" w:rsidP="008A6EF9">
      <w:pPr>
        <w:spacing w:line="360" w:lineRule="auto"/>
        <w:rPr>
          <w:rFonts w:ascii="Times New Roman" w:hAnsi="Times New Roman" w:cs="Times New Roman"/>
          <w:b/>
        </w:rPr>
      </w:pPr>
    </w:p>
    <w:p w14:paraId="66B0E2D7" w14:textId="77777777" w:rsidR="00D02A2C" w:rsidRPr="003054CF" w:rsidRDefault="00D02A2C" w:rsidP="008A6EF9">
      <w:pPr>
        <w:spacing w:line="360" w:lineRule="auto"/>
        <w:rPr>
          <w:rFonts w:ascii="Times New Roman" w:hAnsi="Times New Roman" w:cs="Times New Roman"/>
          <w:b/>
        </w:rPr>
      </w:pPr>
      <w:r w:rsidRPr="003054CF">
        <w:rPr>
          <w:rFonts w:ascii="Times New Roman" w:hAnsi="Times New Roman" w:cs="Times New Roman"/>
          <w:b/>
        </w:rPr>
        <w:br w:type="page"/>
      </w:r>
    </w:p>
    <w:p w14:paraId="28632D6F" w14:textId="73684D54" w:rsidR="00865053" w:rsidRPr="00CD7526" w:rsidRDefault="00865053" w:rsidP="008A6EF9">
      <w:pPr>
        <w:spacing w:line="360" w:lineRule="auto"/>
        <w:rPr>
          <w:rFonts w:ascii="Times New Roman" w:hAnsi="Times New Roman" w:cs="Times New Roman"/>
        </w:rPr>
      </w:pPr>
      <w:r w:rsidRPr="00954608">
        <w:rPr>
          <w:rFonts w:ascii="Times New Roman" w:hAnsi="Times New Roman" w:cs="Times New Roman"/>
          <w:b/>
        </w:rPr>
        <w:lastRenderedPageBreak/>
        <w:t xml:space="preserve">Table </w:t>
      </w:r>
      <w:r w:rsidR="00CD351C" w:rsidRPr="00954608">
        <w:rPr>
          <w:rFonts w:ascii="Times New Roman" w:hAnsi="Times New Roman" w:cs="Times New Roman"/>
          <w:b/>
        </w:rPr>
        <w:t>2</w:t>
      </w:r>
      <w:r w:rsidRPr="00C46228">
        <w:rPr>
          <w:rFonts w:ascii="Times New Roman" w:hAnsi="Times New Roman" w:cs="Times New Roman"/>
        </w:rPr>
        <w:t xml:space="preserve">: Estimated changes per year in the probability of </w:t>
      </w:r>
      <w:del w:id="761" w:author="Adrian Barnett" w:date="2019-11-03T11:07:00Z">
        <w:r w:rsidRPr="00C46228" w:rsidDel="006A2934">
          <w:rPr>
            <w:rFonts w:ascii="Times New Roman" w:hAnsi="Times New Roman" w:cs="Times New Roman"/>
          </w:rPr>
          <w:delText xml:space="preserve">submissions </w:delText>
        </w:r>
      </w:del>
      <w:ins w:id="762" w:author="Adrian Barnett" w:date="2019-11-03T11:07:00Z">
        <w:r w:rsidR="006A2934">
          <w:rPr>
            <w:rFonts w:ascii="Times New Roman" w:hAnsi="Times New Roman" w:cs="Times New Roman"/>
          </w:rPr>
          <w:t>manuscripts and peer reviews</w:t>
        </w:r>
        <w:r w:rsidR="006A2934" w:rsidRPr="00C46228">
          <w:rPr>
            <w:rFonts w:ascii="Times New Roman" w:hAnsi="Times New Roman" w:cs="Times New Roman"/>
          </w:rPr>
          <w:t xml:space="preserve"> </w:t>
        </w:r>
      </w:ins>
      <w:r w:rsidRPr="00C46228">
        <w:rPr>
          <w:rFonts w:ascii="Times New Roman" w:hAnsi="Times New Roman" w:cs="Times New Roman"/>
        </w:rPr>
        <w:t>on weekends</w:t>
      </w:r>
      <w:del w:id="763" w:author="Adrian Barnett" w:date="2019-11-03T11:07:00Z">
        <w:r w:rsidRPr="00C46228" w:rsidDel="006A2934">
          <w:rPr>
            <w:rFonts w:ascii="Times New Roman" w:hAnsi="Times New Roman" w:cs="Times New Roman"/>
          </w:rPr>
          <w:delText>, late nights</w:delText>
        </w:r>
      </w:del>
      <w:r w:rsidRPr="00C46228">
        <w:rPr>
          <w:rFonts w:ascii="Times New Roman" w:hAnsi="Times New Roman" w:cs="Times New Roman"/>
        </w:rPr>
        <w:t xml:space="preserve"> and holidays. The results are the </w:t>
      </w:r>
      <w:r w:rsidR="008A6EF9" w:rsidRPr="00374A6C">
        <w:rPr>
          <w:rFonts w:ascii="Times New Roman" w:hAnsi="Times New Roman" w:cs="Times New Roman"/>
        </w:rPr>
        <w:t xml:space="preserve">absolute </w:t>
      </w:r>
      <w:r w:rsidRPr="00374A6C">
        <w:rPr>
          <w:rFonts w:ascii="Times New Roman" w:hAnsi="Times New Roman" w:cs="Times New Roman"/>
        </w:rPr>
        <w:t xml:space="preserve">probability </w:t>
      </w:r>
      <w:r w:rsidR="008A6EF9" w:rsidRPr="004A4ED0">
        <w:rPr>
          <w:rFonts w:ascii="Times New Roman" w:hAnsi="Times New Roman" w:cs="Times New Roman"/>
        </w:rPr>
        <w:t>difference</w:t>
      </w:r>
      <w:r w:rsidRPr="004A4ED0">
        <w:rPr>
          <w:rFonts w:ascii="Times New Roman" w:hAnsi="Times New Roman" w:cs="Times New Roman"/>
        </w:rPr>
        <w:t xml:space="preserve"> (current year </w:t>
      </w:r>
      <w:r w:rsidR="008A6EF9" w:rsidRPr="004A4ED0">
        <w:rPr>
          <w:rFonts w:ascii="Times New Roman" w:hAnsi="Times New Roman" w:cs="Times New Roman"/>
        </w:rPr>
        <w:t>minus</w:t>
      </w:r>
      <w:r w:rsidRPr="004A4ED0">
        <w:rPr>
          <w:rFonts w:ascii="Times New Roman" w:hAnsi="Times New Roman" w:cs="Times New Roman"/>
        </w:rPr>
        <w:t xml:space="preserve"> previous year) and 95% credible interval. </w:t>
      </w:r>
    </w:p>
    <w:tbl>
      <w:tblPr>
        <w:tblStyle w:val="Table"/>
        <w:tblW w:w="4479" w:type="pct"/>
        <w:tblInd w:w="0" w:type="dxa"/>
        <w:tblLook w:val="07E0" w:firstRow="1" w:lastRow="1" w:firstColumn="1" w:lastColumn="1" w:noHBand="1" w:noVBand="1"/>
      </w:tblPr>
      <w:tblGrid>
        <w:gridCol w:w="1123"/>
        <w:gridCol w:w="2523"/>
        <w:gridCol w:w="1598"/>
        <w:gridCol w:w="2836"/>
      </w:tblGrid>
      <w:tr w:rsidR="00AE6BED" w:rsidRPr="003054CF" w14:paraId="04059A9E" w14:textId="77777777" w:rsidTr="00567C07">
        <w:tc>
          <w:tcPr>
            <w:tcW w:w="695" w:type="pct"/>
            <w:tcBorders>
              <w:top w:val="single" w:sz="4" w:space="0" w:color="auto"/>
              <w:left w:val="nil"/>
              <w:bottom w:val="single" w:sz="2" w:space="0" w:color="auto"/>
              <w:right w:val="nil"/>
            </w:tcBorders>
            <w:vAlign w:val="bottom"/>
            <w:hideMark/>
          </w:tcPr>
          <w:p w14:paraId="143F3B41" w14:textId="048900B5" w:rsidR="00AE6BED" w:rsidRPr="00CD7526" w:rsidRDefault="00AE6BED" w:rsidP="008A6EF9">
            <w:pPr>
              <w:pStyle w:val="Compact"/>
              <w:spacing w:line="360" w:lineRule="auto"/>
              <w:jc w:val="center"/>
              <w:rPr>
                <w:rFonts w:ascii="Times New Roman" w:hAnsi="Times New Roman" w:cs="Times New Roman"/>
              </w:rPr>
            </w:pPr>
            <w:r w:rsidRPr="00CD7526">
              <w:rPr>
                <w:rFonts w:ascii="Times New Roman" w:hAnsi="Times New Roman" w:cs="Times New Roman"/>
              </w:rPr>
              <w:t>Outcome</w:t>
            </w:r>
          </w:p>
        </w:tc>
        <w:tc>
          <w:tcPr>
            <w:tcW w:w="0" w:type="auto"/>
            <w:tcBorders>
              <w:top w:val="single" w:sz="4" w:space="0" w:color="auto"/>
              <w:left w:val="nil"/>
              <w:bottom w:val="single" w:sz="2" w:space="0" w:color="auto"/>
              <w:right w:val="nil"/>
            </w:tcBorders>
            <w:vAlign w:val="bottom"/>
          </w:tcPr>
          <w:p w14:paraId="368D2B50" w14:textId="65D98A11" w:rsidR="00AE6BED" w:rsidRPr="00CD7526" w:rsidRDefault="00CD7526" w:rsidP="008A6EF9">
            <w:pPr>
              <w:pStyle w:val="Compact"/>
              <w:spacing w:line="360" w:lineRule="auto"/>
              <w:jc w:val="center"/>
              <w:rPr>
                <w:rFonts w:ascii="Times New Roman" w:hAnsi="Times New Roman" w:cs="Times New Roman"/>
              </w:rPr>
            </w:pPr>
            <w:r w:rsidRPr="00CD7526">
              <w:rPr>
                <w:rFonts w:ascii="Times New Roman" w:hAnsi="Times New Roman" w:cs="Times New Roman"/>
              </w:rPr>
              <w:t>Data</w:t>
            </w:r>
          </w:p>
        </w:tc>
        <w:tc>
          <w:tcPr>
            <w:tcW w:w="989" w:type="pct"/>
            <w:tcBorders>
              <w:top w:val="single" w:sz="4" w:space="0" w:color="auto"/>
              <w:left w:val="nil"/>
              <w:bottom w:val="single" w:sz="2" w:space="0" w:color="auto"/>
              <w:right w:val="nil"/>
            </w:tcBorders>
            <w:vAlign w:val="bottom"/>
            <w:hideMark/>
          </w:tcPr>
          <w:p w14:paraId="58D0FA2A" w14:textId="56708AE4" w:rsidR="00AE6BED" w:rsidRPr="00CD7526" w:rsidRDefault="00AE6BED" w:rsidP="008A6EF9">
            <w:pPr>
              <w:pStyle w:val="Compact"/>
              <w:spacing w:line="360" w:lineRule="auto"/>
              <w:jc w:val="center"/>
              <w:rPr>
                <w:rFonts w:ascii="Times New Roman" w:hAnsi="Times New Roman" w:cs="Times New Roman"/>
              </w:rPr>
            </w:pPr>
            <w:r w:rsidRPr="00CD7526">
              <w:rPr>
                <w:rFonts w:ascii="Times New Roman" w:hAnsi="Times New Roman" w:cs="Times New Roman"/>
              </w:rPr>
              <w:t>Journal</w:t>
            </w:r>
          </w:p>
        </w:tc>
        <w:tc>
          <w:tcPr>
            <w:tcW w:w="1755" w:type="pct"/>
            <w:tcBorders>
              <w:top w:val="single" w:sz="4" w:space="0" w:color="auto"/>
              <w:left w:val="nil"/>
              <w:bottom w:val="single" w:sz="2" w:space="0" w:color="auto"/>
              <w:right w:val="nil"/>
            </w:tcBorders>
            <w:vAlign w:val="bottom"/>
            <w:hideMark/>
          </w:tcPr>
          <w:p w14:paraId="53266BE2" w14:textId="326CAF67" w:rsidR="00AE6BED" w:rsidRPr="00CD7526" w:rsidRDefault="00AE6BED" w:rsidP="008A6EF9">
            <w:pPr>
              <w:pStyle w:val="Compact"/>
              <w:spacing w:line="360" w:lineRule="auto"/>
              <w:jc w:val="center"/>
              <w:rPr>
                <w:rFonts w:ascii="Times New Roman" w:hAnsi="Times New Roman" w:cs="Times New Roman"/>
              </w:rPr>
            </w:pPr>
            <w:r w:rsidRPr="00CD7526">
              <w:rPr>
                <w:rFonts w:ascii="Times New Roman" w:hAnsi="Times New Roman" w:cs="Times New Roman"/>
              </w:rPr>
              <w:t xml:space="preserve">Mean </w:t>
            </w:r>
            <w:r w:rsidR="008A6EF9" w:rsidRPr="00CD7526">
              <w:rPr>
                <w:rFonts w:ascii="Times New Roman" w:hAnsi="Times New Roman" w:cs="Times New Roman"/>
              </w:rPr>
              <w:t>difference</w:t>
            </w:r>
            <w:r w:rsidRPr="00CD7526">
              <w:rPr>
                <w:rFonts w:ascii="Times New Roman" w:hAnsi="Times New Roman" w:cs="Times New Roman"/>
              </w:rPr>
              <w:t xml:space="preserve"> (95% CI)</w:t>
            </w:r>
          </w:p>
        </w:tc>
      </w:tr>
      <w:tr w:rsidR="008A6EF9" w:rsidRPr="003054CF" w14:paraId="55C27C88" w14:textId="77777777" w:rsidTr="00567C07">
        <w:tc>
          <w:tcPr>
            <w:tcW w:w="695" w:type="pct"/>
            <w:hideMark/>
          </w:tcPr>
          <w:p w14:paraId="660946E2" w14:textId="3A220C65" w:rsidR="008A6EF9" w:rsidRPr="003054CF" w:rsidRDefault="008A6EF9" w:rsidP="008A6EF9">
            <w:pPr>
              <w:pStyle w:val="Compact"/>
              <w:spacing w:line="360" w:lineRule="auto"/>
              <w:jc w:val="center"/>
              <w:rPr>
                <w:rFonts w:ascii="Times New Roman" w:hAnsi="Times New Roman" w:cs="Times New Roman"/>
              </w:rPr>
            </w:pPr>
            <w:r w:rsidRPr="003054CF">
              <w:rPr>
                <w:rFonts w:ascii="Times New Roman" w:hAnsi="Times New Roman" w:cs="Times New Roman"/>
              </w:rPr>
              <w:t>Weekend</w:t>
            </w:r>
          </w:p>
        </w:tc>
        <w:tc>
          <w:tcPr>
            <w:tcW w:w="0" w:type="auto"/>
          </w:tcPr>
          <w:p w14:paraId="45D6CD5B" w14:textId="17B36043" w:rsidR="008A6EF9" w:rsidRPr="003054CF" w:rsidRDefault="008A6EF9" w:rsidP="008A6EF9">
            <w:pPr>
              <w:pStyle w:val="Compact"/>
              <w:spacing w:line="360" w:lineRule="auto"/>
              <w:jc w:val="center"/>
              <w:rPr>
                <w:rFonts w:ascii="Times New Roman" w:hAnsi="Times New Roman" w:cs="Times New Roman"/>
              </w:rPr>
            </w:pPr>
            <w:del w:id="764" w:author="Adrian Barnett" w:date="2019-11-02T20:46:00Z">
              <w:r w:rsidRPr="003054CF" w:rsidDel="00CD7526">
                <w:rPr>
                  <w:rFonts w:ascii="Times New Roman" w:hAnsi="Times New Roman" w:cs="Times New Roman"/>
                </w:rPr>
                <w:delText>Submission</w:delText>
              </w:r>
            </w:del>
            <w:ins w:id="765" w:author="Adrian Barnett" w:date="2019-11-02T20:46:00Z">
              <w:r w:rsidR="00CD7526">
                <w:rPr>
                  <w:rFonts w:ascii="Times New Roman" w:hAnsi="Times New Roman" w:cs="Times New Roman"/>
                </w:rPr>
                <w:t>Manuscripts</w:t>
              </w:r>
            </w:ins>
          </w:p>
        </w:tc>
        <w:tc>
          <w:tcPr>
            <w:tcW w:w="989" w:type="pct"/>
            <w:hideMark/>
          </w:tcPr>
          <w:p w14:paraId="0CF141BE" w14:textId="60C377C6" w:rsidR="008A6EF9" w:rsidRPr="00954608" w:rsidRDefault="008A6EF9"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w:t>
            </w:r>
          </w:p>
        </w:tc>
        <w:tc>
          <w:tcPr>
            <w:tcW w:w="1755" w:type="pct"/>
            <w:hideMark/>
          </w:tcPr>
          <w:p w14:paraId="5C08B988" w14:textId="4F955354" w:rsidR="008A6EF9" w:rsidRPr="004A4ED0" w:rsidRDefault="008A6EF9" w:rsidP="008A6EF9">
            <w:pPr>
              <w:pStyle w:val="Compact"/>
              <w:spacing w:line="360" w:lineRule="auto"/>
              <w:jc w:val="center"/>
              <w:rPr>
                <w:rFonts w:ascii="Times New Roman" w:hAnsi="Times New Roman" w:cs="Times New Roman"/>
              </w:rPr>
            </w:pPr>
            <w:r w:rsidRPr="00374A6C">
              <w:rPr>
                <w:rFonts w:ascii="Times New Roman" w:eastAsia="Times New Roman" w:hAnsi="Times New Roman" w:cs="Times New Roman"/>
                <w:color w:val="000000"/>
                <w:bdr w:val="none" w:sz="0" w:space="0" w:color="auto" w:frame="1"/>
                <w:lang w:eastAsia="en-AU"/>
              </w:rPr>
              <w:t>–0.</w:t>
            </w:r>
            <w:del w:id="766" w:author="Adrian Barnett" w:date="2019-11-02T20:47:00Z">
              <w:r w:rsidRPr="00374A6C" w:rsidDel="00CD7526">
                <w:rPr>
                  <w:rFonts w:ascii="Times New Roman" w:eastAsia="Times New Roman" w:hAnsi="Times New Roman" w:cs="Times New Roman"/>
                  <w:color w:val="000000"/>
                  <w:bdr w:val="none" w:sz="0" w:space="0" w:color="auto" w:frame="1"/>
                  <w:lang w:eastAsia="en-AU"/>
                </w:rPr>
                <w:delText>00</w:delText>
              </w:r>
            </w:del>
            <w:r w:rsidRPr="00374A6C">
              <w:rPr>
                <w:rFonts w:ascii="Times New Roman" w:eastAsia="Times New Roman" w:hAnsi="Times New Roman" w:cs="Times New Roman"/>
                <w:color w:val="000000"/>
                <w:bdr w:val="none" w:sz="0" w:space="0" w:color="auto" w:frame="1"/>
                <w:lang w:eastAsia="en-AU"/>
              </w:rPr>
              <w:t>2 (</w:t>
            </w:r>
            <w:r w:rsidRPr="004A4ED0">
              <w:rPr>
                <w:rFonts w:ascii="Times New Roman" w:eastAsia="Times New Roman" w:hAnsi="Times New Roman" w:cs="Times New Roman"/>
                <w:color w:val="000000"/>
                <w:bdr w:val="none" w:sz="0" w:space="0" w:color="auto" w:frame="1"/>
                <w:lang w:eastAsia="en-AU"/>
              </w:rPr>
              <w:t>–</w:t>
            </w:r>
            <w:del w:id="767" w:author="Adrian Barnett" w:date="2019-11-02T20:47:00Z">
              <w:r w:rsidRPr="004A4ED0" w:rsidDel="00CD7526">
                <w:rPr>
                  <w:rFonts w:ascii="Times New Roman" w:eastAsia="Times New Roman" w:hAnsi="Times New Roman" w:cs="Times New Roman"/>
                  <w:color w:val="000000"/>
                  <w:bdr w:val="none" w:sz="0" w:space="0" w:color="auto" w:frame="1"/>
                  <w:lang w:eastAsia="en-AU"/>
                </w:rPr>
                <w:delText>0.0</w:delText>
              </w:r>
            </w:del>
            <w:r w:rsidRPr="004A4ED0">
              <w:rPr>
                <w:rFonts w:ascii="Times New Roman" w:eastAsia="Times New Roman" w:hAnsi="Times New Roman" w:cs="Times New Roman"/>
                <w:color w:val="000000"/>
                <w:bdr w:val="none" w:sz="0" w:space="0" w:color="auto" w:frame="1"/>
                <w:lang w:eastAsia="en-AU"/>
              </w:rPr>
              <w:t>1</w:t>
            </w:r>
            <w:ins w:id="768" w:author="Adrian Barnett" w:date="2019-11-02T20:47:00Z">
              <w:r w:rsidR="00CD7526">
                <w:rPr>
                  <w:rFonts w:ascii="Times New Roman" w:eastAsia="Times New Roman" w:hAnsi="Times New Roman" w:cs="Times New Roman"/>
                  <w:color w:val="000000"/>
                  <w:bdr w:val="none" w:sz="0" w:space="0" w:color="auto" w:frame="1"/>
                  <w:lang w:eastAsia="en-AU"/>
                </w:rPr>
                <w:t>.</w:t>
              </w:r>
            </w:ins>
            <w:r w:rsidRPr="004A4ED0">
              <w:rPr>
                <w:rFonts w:ascii="Times New Roman" w:eastAsia="Times New Roman" w:hAnsi="Times New Roman" w:cs="Times New Roman"/>
                <w:color w:val="000000"/>
                <w:bdr w:val="none" w:sz="0" w:space="0" w:color="auto" w:frame="1"/>
                <w:lang w:eastAsia="en-AU"/>
              </w:rPr>
              <w:t>3, 0.</w:t>
            </w:r>
            <w:ins w:id="769" w:author="Adrian Barnett" w:date="2019-11-02T20:47:00Z">
              <w:r w:rsidR="00CD7526">
                <w:rPr>
                  <w:rFonts w:ascii="Times New Roman" w:eastAsia="Times New Roman" w:hAnsi="Times New Roman" w:cs="Times New Roman"/>
                  <w:color w:val="000000"/>
                  <w:bdr w:val="none" w:sz="0" w:space="0" w:color="auto" w:frame="1"/>
                  <w:lang w:eastAsia="en-AU"/>
                </w:rPr>
                <w:t>9</w:t>
              </w:r>
            </w:ins>
            <w:del w:id="770" w:author="Adrian Barnett" w:date="2019-11-02T20:47:00Z">
              <w:r w:rsidRPr="004A4ED0" w:rsidDel="00CD7526">
                <w:rPr>
                  <w:rFonts w:ascii="Times New Roman" w:eastAsia="Times New Roman" w:hAnsi="Times New Roman" w:cs="Times New Roman"/>
                  <w:color w:val="000000"/>
                  <w:bdr w:val="none" w:sz="0" w:space="0" w:color="auto" w:frame="1"/>
                  <w:lang w:eastAsia="en-AU"/>
                </w:rPr>
                <w:delText>010</w:delText>
              </w:r>
            </w:del>
            <w:r w:rsidRPr="004A4ED0">
              <w:rPr>
                <w:rFonts w:ascii="Times New Roman" w:eastAsia="Times New Roman" w:hAnsi="Times New Roman" w:cs="Times New Roman"/>
                <w:color w:val="000000"/>
                <w:bdr w:val="none" w:sz="0" w:space="0" w:color="auto" w:frame="1"/>
                <w:lang w:eastAsia="en-AU"/>
              </w:rPr>
              <w:t xml:space="preserve">) </w:t>
            </w:r>
          </w:p>
        </w:tc>
      </w:tr>
      <w:tr w:rsidR="008A6EF9" w:rsidRPr="003054CF" w14:paraId="38210010" w14:textId="77777777" w:rsidTr="00567C07">
        <w:tc>
          <w:tcPr>
            <w:tcW w:w="695" w:type="pct"/>
          </w:tcPr>
          <w:p w14:paraId="21305D5A" w14:textId="47425B27" w:rsidR="008A6EF9" w:rsidRPr="003054CF" w:rsidRDefault="008A6EF9" w:rsidP="008A6EF9">
            <w:pPr>
              <w:pStyle w:val="Compact"/>
              <w:spacing w:line="360" w:lineRule="auto"/>
              <w:jc w:val="center"/>
              <w:rPr>
                <w:rFonts w:ascii="Times New Roman" w:hAnsi="Times New Roman" w:cs="Times New Roman"/>
              </w:rPr>
            </w:pPr>
          </w:p>
        </w:tc>
        <w:tc>
          <w:tcPr>
            <w:tcW w:w="0" w:type="auto"/>
          </w:tcPr>
          <w:p w14:paraId="41F3D62E" w14:textId="65C4CC6D" w:rsidR="008A6EF9" w:rsidRPr="003054CF" w:rsidRDefault="00CD7526" w:rsidP="008A6EF9">
            <w:pPr>
              <w:pStyle w:val="Compact"/>
              <w:spacing w:line="360" w:lineRule="auto"/>
              <w:jc w:val="center"/>
              <w:rPr>
                <w:rFonts w:ascii="Times New Roman" w:hAnsi="Times New Roman" w:cs="Times New Roman"/>
              </w:rPr>
            </w:pPr>
            <w:ins w:id="771" w:author="Adrian Barnett" w:date="2019-11-02T20:46:00Z">
              <w:r>
                <w:rPr>
                  <w:rFonts w:ascii="Times New Roman" w:hAnsi="Times New Roman" w:cs="Times New Roman"/>
                </w:rPr>
                <w:t>Manuscripts</w:t>
              </w:r>
            </w:ins>
            <w:del w:id="772" w:author="Adrian Barnett" w:date="2019-11-02T20:46:00Z">
              <w:r w:rsidR="008A6EF9" w:rsidRPr="003054CF" w:rsidDel="00CD7526">
                <w:rPr>
                  <w:rFonts w:ascii="Times New Roman" w:hAnsi="Times New Roman" w:cs="Times New Roman"/>
                </w:rPr>
                <w:delText>Submission</w:delText>
              </w:r>
            </w:del>
          </w:p>
        </w:tc>
        <w:tc>
          <w:tcPr>
            <w:tcW w:w="989" w:type="pct"/>
            <w:hideMark/>
          </w:tcPr>
          <w:p w14:paraId="577A0768" w14:textId="5C910183" w:rsidR="008A6EF9" w:rsidRPr="00954608" w:rsidRDefault="008A6EF9"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 Open</w:t>
            </w:r>
          </w:p>
        </w:tc>
        <w:tc>
          <w:tcPr>
            <w:tcW w:w="1755" w:type="pct"/>
            <w:hideMark/>
          </w:tcPr>
          <w:p w14:paraId="2DA543A6" w14:textId="2E10D91F" w:rsidR="008A6EF9" w:rsidRPr="004A4ED0" w:rsidRDefault="008A6EF9" w:rsidP="008A6EF9">
            <w:pPr>
              <w:pStyle w:val="Compact"/>
              <w:spacing w:line="360" w:lineRule="auto"/>
              <w:jc w:val="center"/>
              <w:rPr>
                <w:rFonts w:ascii="Times New Roman" w:hAnsi="Times New Roman" w:cs="Times New Roman"/>
              </w:rPr>
            </w:pPr>
            <w:r w:rsidRPr="00374A6C">
              <w:rPr>
                <w:rFonts w:ascii="Times New Roman" w:eastAsia="Times New Roman" w:hAnsi="Times New Roman" w:cs="Times New Roman"/>
                <w:color w:val="000000"/>
                <w:bdr w:val="none" w:sz="0" w:space="0" w:color="auto" w:frame="1"/>
                <w:lang w:eastAsia="en-AU"/>
              </w:rPr>
              <w:t>0.</w:t>
            </w:r>
            <w:ins w:id="773" w:author="Adrian Barnett" w:date="2019-11-02T20:47:00Z">
              <w:r w:rsidR="00CD7526">
                <w:rPr>
                  <w:rFonts w:ascii="Times New Roman" w:eastAsia="Times New Roman" w:hAnsi="Times New Roman" w:cs="Times New Roman"/>
                  <w:color w:val="000000"/>
                  <w:bdr w:val="none" w:sz="0" w:space="0" w:color="auto" w:frame="1"/>
                  <w:lang w:eastAsia="en-AU"/>
                </w:rPr>
                <w:t>1</w:t>
              </w:r>
            </w:ins>
            <w:del w:id="774" w:author="Adrian Barnett" w:date="2019-11-02T20:47:00Z">
              <w:r w:rsidRPr="00374A6C" w:rsidDel="00CD7526">
                <w:rPr>
                  <w:rFonts w:ascii="Times New Roman" w:eastAsia="Times New Roman" w:hAnsi="Times New Roman" w:cs="Times New Roman"/>
                  <w:color w:val="000000"/>
                  <w:bdr w:val="none" w:sz="0" w:space="0" w:color="auto" w:frame="1"/>
                  <w:lang w:eastAsia="en-AU"/>
                </w:rPr>
                <w:delText>000</w:delText>
              </w:r>
            </w:del>
            <w:r w:rsidRPr="00374A6C">
              <w:rPr>
                <w:rFonts w:ascii="Times New Roman" w:eastAsia="Times New Roman" w:hAnsi="Times New Roman" w:cs="Times New Roman"/>
                <w:color w:val="000000"/>
                <w:bdr w:val="none" w:sz="0" w:space="0" w:color="auto" w:frame="1"/>
                <w:lang w:eastAsia="en-AU"/>
              </w:rPr>
              <w:t xml:space="preserve"> (–</w:t>
            </w:r>
            <w:del w:id="775" w:author="Adrian Barnett" w:date="2019-11-02T20:48:00Z">
              <w:r w:rsidRPr="004A4ED0" w:rsidDel="00CD7526">
                <w:rPr>
                  <w:rFonts w:ascii="Times New Roman" w:eastAsia="Times New Roman" w:hAnsi="Times New Roman" w:cs="Times New Roman"/>
                  <w:color w:val="000000"/>
                  <w:bdr w:val="none" w:sz="0" w:space="0" w:color="auto" w:frame="1"/>
                  <w:lang w:eastAsia="en-AU"/>
                </w:rPr>
                <w:delText>0</w:delText>
              </w:r>
            </w:del>
            <w:ins w:id="776" w:author="Adrian Barnett" w:date="2019-11-02T20:48:00Z">
              <w:r w:rsidR="00CD7526">
                <w:rPr>
                  <w:rFonts w:ascii="Times New Roman" w:eastAsia="Times New Roman" w:hAnsi="Times New Roman" w:cs="Times New Roman"/>
                  <w:color w:val="000000"/>
                  <w:bdr w:val="none" w:sz="0" w:space="0" w:color="auto" w:frame="1"/>
                  <w:lang w:eastAsia="en-AU"/>
                </w:rPr>
                <w:t>1</w:t>
              </w:r>
            </w:ins>
            <w:r w:rsidRPr="004A4ED0">
              <w:rPr>
                <w:rFonts w:ascii="Times New Roman" w:eastAsia="Times New Roman" w:hAnsi="Times New Roman" w:cs="Times New Roman"/>
                <w:color w:val="000000"/>
                <w:bdr w:val="none" w:sz="0" w:space="0" w:color="auto" w:frame="1"/>
                <w:lang w:eastAsia="en-AU"/>
              </w:rPr>
              <w:t>.0</w:t>
            </w:r>
            <w:del w:id="777" w:author="Adrian Barnett" w:date="2019-11-02T20:48:00Z">
              <w:r w:rsidRPr="004A4ED0" w:rsidDel="00CD7526">
                <w:rPr>
                  <w:rFonts w:ascii="Times New Roman" w:eastAsia="Times New Roman" w:hAnsi="Times New Roman" w:cs="Times New Roman"/>
                  <w:color w:val="000000"/>
                  <w:bdr w:val="none" w:sz="0" w:space="0" w:color="auto" w:frame="1"/>
                  <w:lang w:eastAsia="en-AU"/>
                </w:rPr>
                <w:delText>11</w:delText>
              </w:r>
            </w:del>
            <w:r w:rsidRPr="004A4ED0">
              <w:rPr>
                <w:rFonts w:ascii="Times New Roman" w:eastAsia="Times New Roman" w:hAnsi="Times New Roman" w:cs="Times New Roman"/>
                <w:color w:val="000000"/>
                <w:bdr w:val="none" w:sz="0" w:space="0" w:color="auto" w:frame="1"/>
                <w:lang w:eastAsia="en-AU"/>
              </w:rPr>
              <w:t xml:space="preserve">, </w:t>
            </w:r>
            <w:del w:id="778" w:author="Adrian Barnett" w:date="2019-11-02T20:48:00Z">
              <w:r w:rsidRPr="004A4ED0" w:rsidDel="00CD7526">
                <w:rPr>
                  <w:rFonts w:ascii="Times New Roman" w:eastAsia="Times New Roman" w:hAnsi="Times New Roman" w:cs="Times New Roman"/>
                  <w:color w:val="000000"/>
                  <w:bdr w:val="none" w:sz="0" w:space="0" w:color="auto" w:frame="1"/>
                  <w:lang w:eastAsia="en-AU"/>
                </w:rPr>
                <w:delText>0.0</w:delText>
              </w:r>
            </w:del>
            <w:r w:rsidRPr="004A4ED0">
              <w:rPr>
                <w:rFonts w:ascii="Times New Roman" w:eastAsia="Times New Roman" w:hAnsi="Times New Roman" w:cs="Times New Roman"/>
                <w:color w:val="000000"/>
                <w:bdr w:val="none" w:sz="0" w:space="0" w:color="auto" w:frame="1"/>
                <w:lang w:eastAsia="en-AU"/>
              </w:rPr>
              <w:t>1</w:t>
            </w:r>
            <w:ins w:id="779" w:author="Adrian Barnett" w:date="2019-11-02T20:48:00Z">
              <w:r w:rsidR="00CD7526">
                <w:rPr>
                  <w:rFonts w:ascii="Times New Roman" w:eastAsia="Times New Roman" w:hAnsi="Times New Roman" w:cs="Times New Roman"/>
                  <w:color w:val="000000"/>
                  <w:bdr w:val="none" w:sz="0" w:space="0" w:color="auto" w:frame="1"/>
                  <w:lang w:eastAsia="en-AU"/>
                </w:rPr>
                <w:t>.</w:t>
              </w:r>
            </w:ins>
            <w:r w:rsidRPr="004A4ED0">
              <w:rPr>
                <w:rFonts w:ascii="Times New Roman" w:eastAsia="Times New Roman" w:hAnsi="Times New Roman" w:cs="Times New Roman"/>
                <w:color w:val="000000"/>
                <w:bdr w:val="none" w:sz="0" w:space="0" w:color="auto" w:frame="1"/>
                <w:lang w:eastAsia="en-AU"/>
              </w:rPr>
              <w:t>2)</w:t>
            </w:r>
          </w:p>
        </w:tc>
      </w:tr>
      <w:tr w:rsidR="008A6EF9" w:rsidRPr="003054CF" w14:paraId="2DA26997" w14:textId="77777777" w:rsidTr="00567C07">
        <w:tc>
          <w:tcPr>
            <w:tcW w:w="695" w:type="pct"/>
          </w:tcPr>
          <w:p w14:paraId="650C2799" w14:textId="57AFC68D" w:rsidR="008A6EF9" w:rsidRPr="003054CF" w:rsidRDefault="008A6EF9" w:rsidP="008A6EF9">
            <w:pPr>
              <w:pStyle w:val="Compact"/>
              <w:spacing w:line="360" w:lineRule="auto"/>
              <w:jc w:val="center"/>
              <w:rPr>
                <w:rFonts w:ascii="Times New Roman" w:hAnsi="Times New Roman" w:cs="Times New Roman"/>
              </w:rPr>
            </w:pPr>
          </w:p>
        </w:tc>
        <w:tc>
          <w:tcPr>
            <w:tcW w:w="0" w:type="auto"/>
          </w:tcPr>
          <w:p w14:paraId="58E44885" w14:textId="1EB07FE8" w:rsidR="008A6EF9" w:rsidRPr="003054CF" w:rsidRDefault="00CD7526" w:rsidP="008A6EF9">
            <w:pPr>
              <w:pStyle w:val="Compact"/>
              <w:spacing w:line="360" w:lineRule="auto"/>
              <w:jc w:val="center"/>
              <w:rPr>
                <w:rFonts w:ascii="Times New Roman" w:hAnsi="Times New Roman" w:cs="Times New Roman"/>
              </w:rPr>
            </w:pPr>
            <w:ins w:id="780" w:author="Adrian Barnett" w:date="2019-11-02T20:46:00Z">
              <w:r>
                <w:rPr>
                  <w:rFonts w:ascii="Times New Roman" w:hAnsi="Times New Roman" w:cs="Times New Roman"/>
                </w:rPr>
                <w:t>Peer r</w:t>
              </w:r>
            </w:ins>
            <w:del w:id="781" w:author="Adrian Barnett" w:date="2019-11-02T20:46:00Z">
              <w:r w:rsidR="008A6EF9" w:rsidRPr="003054CF" w:rsidDel="00CD7526">
                <w:rPr>
                  <w:rFonts w:ascii="Times New Roman" w:hAnsi="Times New Roman" w:cs="Times New Roman"/>
                </w:rPr>
                <w:delText>R</w:delText>
              </w:r>
            </w:del>
            <w:r w:rsidR="008A6EF9" w:rsidRPr="003054CF">
              <w:rPr>
                <w:rFonts w:ascii="Times New Roman" w:hAnsi="Times New Roman" w:cs="Times New Roman"/>
              </w:rPr>
              <w:t>eviews</w:t>
            </w:r>
          </w:p>
        </w:tc>
        <w:tc>
          <w:tcPr>
            <w:tcW w:w="989" w:type="pct"/>
            <w:hideMark/>
          </w:tcPr>
          <w:p w14:paraId="1E5804DB" w14:textId="426C8983" w:rsidR="008A6EF9" w:rsidRPr="00954608" w:rsidRDefault="008A6EF9"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w:t>
            </w:r>
          </w:p>
        </w:tc>
        <w:tc>
          <w:tcPr>
            <w:tcW w:w="1755" w:type="pct"/>
            <w:hideMark/>
          </w:tcPr>
          <w:p w14:paraId="091960C7" w14:textId="14279303" w:rsidR="008A6EF9" w:rsidRPr="004A4ED0" w:rsidRDefault="008A6EF9" w:rsidP="008A6EF9">
            <w:pPr>
              <w:pStyle w:val="Compact"/>
              <w:spacing w:line="360" w:lineRule="auto"/>
              <w:jc w:val="center"/>
              <w:rPr>
                <w:rFonts w:ascii="Times New Roman" w:hAnsi="Times New Roman" w:cs="Times New Roman"/>
              </w:rPr>
            </w:pPr>
            <w:r w:rsidRPr="00374A6C">
              <w:rPr>
                <w:rFonts w:ascii="Times New Roman" w:eastAsia="Times New Roman" w:hAnsi="Times New Roman" w:cs="Times New Roman"/>
                <w:color w:val="000000"/>
                <w:bdr w:val="none" w:sz="0" w:space="0" w:color="auto" w:frame="1"/>
                <w:lang w:eastAsia="en-AU"/>
              </w:rPr>
              <w:t>0.</w:t>
            </w:r>
            <w:del w:id="782" w:author="Adrian Barnett" w:date="2019-11-02T20:48:00Z">
              <w:r w:rsidRPr="00374A6C" w:rsidDel="00CD7526">
                <w:rPr>
                  <w:rFonts w:ascii="Times New Roman" w:eastAsia="Times New Roman" w:hAnsi="Times New Roman" w:cs="Times New Roman"/>
                  <w:color w:val="000000"/>
                  <w:bdr w:val="none" w:sz="0" w:space="0" w:color="auto" w:frame="1"/>
                  <w:lang w:eastAsia="en-AU"/>
                </w:rPr>
                <w:delText>003</w:delText>
              </w:r>
            </w:del>
            <w:ins w:id="783" w:author="Adrian Barnett" w:date="2019-11-02T20:48:00Z">
              <w:r w:rsidR="00CD7526">
                <w:rPr>
                  <w:rFonts w:ascii="Times New Roman" w:eastAsia="Times New Roman" w:hAnsi="Times New Roman" w:cs="Times New Roman"/>
                  <w:color w:val="000000"/>
                  <w:bdr w:val="none" w:sz="0" w:space="0" w:color="auto" w:frame="1"/>
                  <w:lang w:eastAsia="en-AU"/>
                </w:rPr>
                <w:t>2</w:t>
              </w:r>
            </w:ins>
            <w:r w:rsidRPr="00374A6C">
              <w:rPr>
                <w:rFonts w:ascii="Times New Roman" w:eastAsia="Times New Roman" w:hAnsi="Times New Roman" w:cs="Times New Roman"/>
                <w:color w:val="000000"/>
                <w:bdr w:val="none" w:sz="0" w:space="0" w:color="auto" w:frame="1"/>
                <w:lang w:eastAsia="en-AU"/>
              </w:rPr>
              <w:t xml:space="preserve"> (–</w:t>
            </w:r>
            <w:del w:id="784" w:author="Adrian Barnett" w:date="2019-11-02T20:48:00Z">
              <w:r w:rsidRPr="004A4ED0" w:rsidDel="00CD7526">
                <w:rPr>
                  <w:rFonts w:ascii="Times New Roman" w:eastAsia="Times New Roman" w:hAnsi="Times New Roman" w:cs="Times New Roman"/>
                  <w:color w:val="000000"/>
                  <w:bdr w:val="none" w:sz="0" w:space="0" w:color="auto" w:frame="1"/>
                  <w:lang w:eastAsia="en-AU"/>
                </w:rPr>
                <w:delText>0.0</w:delText>
              </w:r>
            </w:del>
            <w:r w:rsidRPr="004A4ED0">
              <w:rPr>
                <w:rFonts w:ascii="Times New Roman" w:eastAsia="Times New Roman" w:hAnsi="Times New Roman" w:cs="Times New Roman"/>
                <w:color w:val="000000"/>
                <w:bdr w:val="none" w:sz="0" w:space="0" w:color="auto" w:frame="1"/>
                <w:lang w:eastAsia="en-AU"/>
              </w:rPr>
              <w:t>1</w:t>
            </w:r>
            <w:ins w:id="785" w:author="Adrian Barnett" w:date="2019-11-02T20:48:00Z">
              <w:r w:rsidR="00CD7526">
                <w:rPr>
                  <w:rFonts w:ascii="Times New Roman" w:eastAsia="Times New Roman" w:hAnsi="Times New Roman" w:cs="Times New Roman"/>
                  <w:color w:val="000000"/>
                  <w:bdr w:val="none" w:sz="0" w:space="0" w:color="auto" w:frame="1"/>
                  <w:lang w:eastAsia="en-AU"/>
                </w:rPr>
                <w:t>.</w:t>
              </w:r>
            </w:ins>
            <w:r w:rsidRPr="004A4ED0">
              <w:rPr>
                <w:rFonts w:ascii="Times New Roman" w:eastAsia="Times New Roman" w:hAnsi="Times New Roman" w:cs="Times New Roman"/>
                <w:color w:val="000000"/>
                <w:bdr w:val="none" w:sz="0" w:space="0" w:color="auto" w:frame="1"/>
                <w:lang w:eastAsia="en-AU"/>
              </w:rPr>
              <w:t xml:space="preserve">3, </w:t>
            </w:r>
            <w:del w:id="786" w:author="Adrian Barnett" w:date="2019-11-02T20:48:00Z">
              <w:r w:rsidRPr="004A4ED0" w:rsidDel="00CD7526">
                <w:rPr>
                  <w:rFonts w:ascii="Times New Roman" w:eastAsia="Times New Roman" w:hAnsi="Times New Roman" w:cs="Times New Roman"/>
                  <w:color w:val="000000"/>
                  <w:bdr w:val="none" w:sz="0" w:space="0" w:color="auto" w:frame="1"/>
                  <w:lang w:eastAsia="en-AU"/>
                </w:rPr>
                <w:delText>0.0</w:delText>
              </w:r>
            </w:del>
            <w:r w:rsidRPr="004A4ED0">
              <w:rPr>
                <w:rFonts w:ascii="Times New Roman" w:eastAsia="Times New Roman" w:hAnsi="Times New Roman" w:cs="Times New Roman"/>
                <w:color w:val="000000"/>
                <w:bdr w:val="none" w:sz="0" w:space="0" w:color="auto" w:frame="1"/>
                <w:lang w:eastAsia="en-AU"/>
              </w:rPr>
              <w:t>1</w:t>
            </w:r>
            <w:ins w:id="787" w:author="Adrian Barnett" w:date="2019-11-02T20:48:00Z">
              <w:r w:rsidR="00CD7526">
                <w:rPr>
                  <w:rFonts w:ascii="Times New Roman" w:eastAsia="Times New Roman" w:hAnsi="Times New Roman" w:cs="Times New Roman"/>
                  <w:color w:val="000000"/>
                  <w:bdr w:val="none" w:sz="0" w:space="0" w:color="auto" w:frame="1"/>
                  <w:lang w:eastAsia="en-AU"/>
                </w:rPr>
                <w:t>.8</w:t>
              </w:r>
            </w:ins>
            <w:del w:id="788" w:author="Adrian Barnett" w:date="2019-11-02T20:48:00Z">
              <w:r w:rsidRPr="004A4ED0" w:rsidDel="00CD7526">
                <w:rPr>
                  <w:rFonts w:ascii="Times New Roman" w:eastAsia="Times New Roman" w:hAnsi="Times New Roman" w:cs="Times New Roman"/>
                  <w:color w:val="000000"/>
                  <w:bdr w:val="none" w:sz="0" w:space="0" w:color="auto" w:frame="1"/>
                  <w:lang w:eastAsia="en-AU"/>
                </w:rPr>
                <w:delText>9</w:delText>
              </w:r>
            </w:del>
            <w:r w:rsidRPr="004A4ED0">
              <w:rPr>
                <w:rFonts w:ascii="Times New Roman" w:eastAsia="Times New Roman" w:hAnsi="Times New Roman" w:cs="Times New Roman"/>
                <w:color w:val="000000"/>
                <w:bdr w:val="none" w:sz="0" w:space="0" w:color="auto" w:frame="1"/>
                <w:lang w:eastAsia="en-AU"/>
              </w:rPr>
              <w:t>)</w:t>
            </w:r>
          </w:p>
        </w:tc>
      </w:tr>
      <w:tr w:rsidR="008A6EF9" w:rsidRPr="003054CF" w14:paraId="7CB62C9C" w14:textId="77777777" w:rsidTr="00567C07">
        <w:tc>
          <w:tcPr>
            <w:tcW w:w="695" w:type="pct"/>
            <w:tcBorders>
              <w:bottom w:val="single" w:sz="4" w:space="0" w:color="auto"/>
            </w:tcBorders>
          </w:tcPr>
          <w:p w14:paraId="4AB9A1A4" w14:textId="0D60F1D5" w:rsidR="008A6EF9" w:rsidRPr="003054CF" w:rsidRDefault="008A6EF9" w:rsidP="008A6EF9">
            <w:pPr>
              <w:pStyle w:val="Compact"/>
              <w:spacing w:line="360" w:lineRule="auto"/>
              <w:jc w:val="center"/>
              <w:rPr>
                <w:rFonts w:ascii="Times New Roman" w:hAnsi="Times New Roman" w:cs="Times New Roman"/>
              </w:rPr>
            </w:pPr>
          </w:p>
        </w:tc>
        <w:tc>
          <w:tcPr>
            <w:tcW w:w="0" w:type="auto"/>
            <w:tcBorders>
              <w:bottom w:val="single" w:sz="4" w:space="0" w:color="auto"/>
            </w:tcBorders>
          </w:tcPr>
          <w:p w14:paraId="6263056E" w14:textId="2EEF402C" w:rsidR="008A6EF9" w:rsidRPr="003054CF" w:rsidRDefault="00CD7526" w:rsidP="008A6EF9">
            <w:pPr>
              <w:pStyle w:val="Compact"/>
              <w:spacing w:line="360" w:lineRule="auto"/>
              <w:jc w:val="center"/>
              <w:rPr>
                <w:rFonts w:ascii="Times New Roman" w:hAnsi="Times New Roman" w:cs="Times New Roman"/>
              </w:rPr>
            </w:pPr>
            <w:ins w:id="789" w:author="Adrian Barnett" w:date="2019-11-02T20:46:00Z">
              <w:r>
                <w:rPr>
                  <w:rFonts w:ascii="Times New Roman" w:hAnsi="Times New Roman" w:cs="Times New Roman"/>
                </w:rPr>
                <w:t>Peer r</w:t>
              </w:r>
            </w:ins>
            <w:del w:id="790" w:author="Adrian Barnett" w:date="2019-11-02T20:46:00Z">
              <w:r w:rsidR="008A6EF9" w:rsidRPr="003054CF" w:rsidDel="00CD7526">
                <w:rPr>
                  <w:rFonts w:ascii="Times New Roman" w:hAnsi="Times New Roman" w:cs="Times New Roman"/>
                </w:rPr>
                <w:delText>R</w:delText>
              </w:r>
            </w:del>
            <w:r w:rsidR="008A6EF9" w:rsidRPr="003054CF">
              <w:rPr>
                <w:rFonts w:ascii="Times New Roman" w:hAnsi="Times New Roman" w:cs="Times New Roman"/>
              </w:rPr>
              <w:t>eviews</w:t>
            </w:r>
          </w:p>
        </w:tc>
        <w:tc>
          <w:tcPr>
            <w:tcW w:w="989" w:type="pct"/>
            <w:tcBorders>
              <w:bottom w:val="single" w:sz="4" w:space="0" w:color="auto"/>
            </w:tcBorders>
            <w:hideMark/>
          </w:tcPr>
          <w:p w14:paraId="4E7AFDF9" w14:textId="48BEFFAA" w:rsidR="008A6EF9" w:rsidRPr="00954608" w:rsidRDefault="008A6EF9"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 Open</w:t>
            </w:r>
          </w:p>
        </w:tc>
        <w:tc>
          <w:tcPr>
            <w:tcW w:w="1755" w:type="pct"/>
            <w:tcBorders>
              <w:bottom w:val="single" w:sz="4" w:space="0" w:color="auto"/>
            </w:tcBorders>
            <w:hideMark/>
          </w:tcPr>
          <w:p w14:paraId="1E068F5A" w14:textId="010FE14F" w:rsidR="008A6EF9" w:rsidRPr="004A4ED0" w:rsidRDefault="008A6EF9" w:rsidP="008A6EF9">
            <w:pPr>
              <w:pStyle w:val="Compact"/>
              <w:spacing w:line="360" w:lineRule="auto"/>
              <w:jc w:val="center"/>
              <w:rPr>
                <w:rFonts w:ascii="Times New Roman" w:hAnsi="Times New Roman" w:cs="Times New Roman"/>
              </w:rPr>
            </w:pPr>
            <w:r w:rsidRPr="00374A6C">
              <w:rPr>
                <w:rFonts w:ascii="Times New Roman" w:eastAsia="Times New Roman" w:hAnsi="Times New Roman" w:cs="Times New Roman"/>
                <w:color w:val="000000"/>
                <w:bdr w:val="none" w:sz="0" w:space="0" w:color="auto" w:frame="1"/>
                <w:lang w:eastAsia="en-AU"/>
              </w:rPr>
              <w:t>0.</w:t>
            </w:r>
            <w:ins w:id="791" w:author="Adrian Barnett" w:date="2019-11-02T20:48:00Z">
              <w:r w:rsidR="00567C07">
                <w:rPr>
                  <w:rFonts w:ascii="Times New Roman" w:eastAsia="Times New Roman" w:hAnsi="Times New Roman" w:cs="Times New Roman"/>
                  <w:color w:val="000000"/>
                  <w:bdr w:val="none" w:sz="0" w:space="0" w:color="auto" w:frame="1"/>
                  <w:lang w:eastAsia="en-AU"/>
                </w:rPr>
                <w:t>4</w:t>
              </w:r>
            </w:ins>
            <w:del w:id="792" w:author="Adrian Barnett" w:date="2019-11-02T20:48:00Z">
              <w:r w:rsidRPr="00374A6C" w:rsidDel="00567C07">
                <w:rPr>
                  <w:rFonts w:ascii="Times New Roman" w:eastAsia="Times New Roman" w:hAnsi="Times New Roman" w:cs="Times New Roman"/>
                  <w:color w:val="000000"/>
                  <w:bdr w:val="none" w:sz="0" w:space="0" w:color="auto" w:frame="1"/>
                  <w:lang w:eastAsia="en-AU"/>
                </w:rPr>
                <w:delText>002</w:delText>
              </w:r>
            </w:del>
            <w:r w:rsidRPr="00374A6C">
              <w:rPr>
                <w:rFonts w:ascii="Times New Roman" w:eastAsia="Times New Roman" w:hAnsi="Times New Roman" w:cs="Times New Roman"/>
                <w:color w:val="000000"/>
                <w:bdr w:val="none" w:sz="0" w:space="0" w:color="auto" w:frame="1"/>
                <w:lang w:eastAsia="en-AU"/>
              </w:rPr>
              <w:t xml:space="preserve"> (–</w:t>
            </w:r>
            <w:r w:rsidRPr="004A4ED0">
              <w:rPr>
                <w:rFonts w:ascii="Times New Roman" w:eastAsia="Times New Roman" w:hAnsi="Times New Roman" w:cs="Times New Roman"/>
                <w:color w:val="000000"/>
                <w:bdr w:val="none" w:sz="0" w:space="0" w:color="auto" w:frame="1"/>
                <w:lang w:eastAsia="en-AU"/>
              </w:rPr>
              <w:t>0.</w:t>
            </w:r>
            <w:ins w:id="793" w:author="Adrian Barnett" w:date="2019-11-02T20:49:00Z">
              <w:r w:rsidR="00567C07">
                <w:rPr>
                  <w:rFonts w:ascii="Times New Roman" w:eastAsia="Times New Roman" w:hAnsi="Times New Roman" w:cs="Times New Roman"/>
                  <w:color w:val="000000"/>
                  <w:bdr w:val="none" w:sz="0" w:space="0" w:color="auto" w:frame="1"/>
                  <w:lang w:eastAsia="en-AU"/>
                </w:rPr>
                <w:t>9</w:t>
              </w:r>
            </w:ins>
            <w:del w:id="794" w:author="Adrian Barnett" w:date="2019-11-02T20:49:00Z">
              <w:r w:rsidRPr="004A4ED0" w:rsidDel="00567C07">
                <w:rPr>
                  <w:rFonts w:ascii="Times New Roman" w:eastAsia="Times New Roman" w:hAnsi="Times New Roman" w:cs="Times New Roman"/>
                  <w:color w:val="000000"/>
                  <w:bdr w:val="none" w:sz="0" w:space="0" w:color="auto" w:frame="1"/>
                  <w:lang w:eastAsia="en-AU"/>
                </w:rPr>
                <w:delText>000</w:delText>
              </w:r>
            </w:del>
            <w:r w:rsidRPr="004A4ED0">
              <w:rPr>
                <w:rFonts w:ascii="Times New Roman" w:eastAsia="Times New Roman" w:hAnsi="Times New Roman" w:cs="Times New Roman"/>
                <w:color w:val="000000"/>
                <w:bdr w:val="none" w:sz="0" w:space="0" w:color="auto" w:frame="1"/>
                <w:lang w:eastAsia="en-AU"/>
              </w:rPr>
              <w:t xml:space="preserve">, </w:t>
            </w:r>
            <w:del w:id="795" w:author="Adrian Barnett" w:date="2019-11-02T20:49:00Z">
              <w:r w:rsidRPr="004A4ED0" w:rsidDel="00567C07">
                <w:rPr>
                  <w:rFonts w:ascii="Times New Roman" w:eastAsia="Times New Roman" w:hAnsi="Times New Roman" w:cs="Times New Roman"/>
                  <w:color w:val="000000"/>
                  <w:bdr w:val="none" w:sz="0" w:space="0" w:color="auto" w:frame="1"/>
                  <w:lang w:eastAsia="en-AU"/>
                </w:rPr>
                <w:delText>0.004</w:delText>
              </w:r>
            </w:del>
            <w:ins w:id="796" w:author="Adrian Barnett" w:date="2019-11-02T20:49:00Z">
              <w:r w:rsidR="00567C07">
                <w:rPr>
                  <w:rFonts w:ascii="Times New Roman" w:eastAsia="Times New Roman" w:hAnsi="Times New Roman" w:cs="Times New Roman"/>
                  <w:color w:val="000000"/>
                  <w:bdr w:val="none" w:sz="0" w:space="0" w:color="auto" w:frame="1"/>
                  <w:lang w:eastAsia="en-AU"/>
                </w:rPr>
                <w:t>1.8</w:t>
              </w:r>
            </w:ins>
            <w:r w:rsidRPr="004A4ED0">
              <w:rPr>
                <w:rFonts w:ascii="Times New Roman" w:eastAsia="Times New Roman" w:hAnsi="Times New Roman" w:cs="Times New Roman"/>
                <w:color w:val="000000"/>
                <w:bdr w:val="none" w:sz="0" w:space="0" w:color="auto" w:frame="1"/>
                <w:lang w:eastAsia="en-AU"/>
              </w:rPr>
              <w:t>)</w:t>
            </w:r>
          </w:p>
        </w:tc>
      </w:tr>
      <w:tr w:rsidR="008A6EF9" w:rsidRPr="003054CF" w14:paraId="38522CD8" w14:textId="77777777" w:rsidTr="00567C07">
        <w:tc>
          <w:tcPr>
            <w:tcW w:w="695" w:type="pct"/>
            <w:tcBorders>
              <w:top w:val="single" w:sz="4" w:space="0" w:color="auto"/>
            </w:tcBorders>
          </w:tcPr>
          <w:p w14:paraId="73DA505C" w14:textId="3A81FF29" w:rsidR="008A6EF9" w:rsidRPr="003054CF" w:rsidRDefault="008A6EF9" w:rsidP="008A6EF9">
            <w:pPr>
              <w:pStyle w:val="Compact"/>
              <w:spacing w:line="360" w:lineRule="auto"/>
              <w:jc w:val="center"/>
              <w:rPr>
                <w:rFonts w:ascii="Times New Roman" w:hAnsi="Times New Roman" w:cs="Times New Roman"/>
              </w:rPr>
            </w:pPr>
            <w:del w:id="797" w:author="Adrian Barnett" w:date="2019-11-02T19:58:00Z">
              <w:r w:rsidRPr="003054CF" w:rsidDel="004A4ED0">
                <w:rPr>
                  <w:rFonts w:ascii="Times New Roman" w:hAnsi="Times New Roman" w:cs="Times New Roman"/>
                </w:rPr>
                <w:delText>Late nights</w:delText>
              </w:r>
            </w:del>
          </w:p>
        </w:tc>
        <w:tc>
          <w:tcPr>
            <w:tcW w:w="0" w:type="auto"/>
            <w:tcBorders>
              <w:top w:val="single" w:sz="4" w:space="0" w:color="auto"/>
            </w:tcBorders>
          </w:tcPr>
          <w:p w14:paraId="6934065A" w14:textId="38B608F2" w:rsidR="008A6EF9" w:rsidRPr="003054CF" w:rsidRDefault="008A6EF9" w:rsidP="008A6EF9">
            <w:pPr>
              <w:pStyle w:val="Compact"/>
              <w:spacing w:line="360" w:lineRule="auto"/>
              <w:jc w:val="center"/>
              <w:rPr>
                <w:rFonts w:ascii="Times New Roman" w:hAnsi="Times New Roman" w:cs="Times New Roman"/>
              </w:rPr>
            </w:pPr>
            <w:del w:id="798" w:author="Adrian Barnett" w:date="2019-11-02T19:58:00Z">
              <w:r w:rsidRPr="003054CF" w:rsidDel="004A4ED0">
                <w:rPr>
                  <w:rFonts w:ascii="Times New Roman" w:hAnsi="Times New Roman" w:cs="Times New Roman"/>
                </w:rPr>
                <w:delText>Submission</w:delText>
              </w:r>
            </w:del>
          </w:p>
        </w:tc>
        <w:tc>
          <w:tcPr>
            <w:tcW w:w="989" w:type="pct"/>
            <w:tcBorders>
              <w:top w:val="single" w:sz="4" w:space="0" w:color="auto"/>
            </w:tcBorders>
          </w:tcPr>
          <w:p w14:paraId="1949C4A6" w14:textId="7AC02771" w:rsidR="008A6EF9" w:rsidRPr="00954608" w:rsidRDefault="008A6EF9" w:rsidP="008A6EF9">
            <w:pPr>
              <w:pStyle w:val="Compact"/>
              <w:spacing w:line="360" w:lineRule="auto"/>
              <w:jc w:val="center"/>
              <w:rPr>
                <w:rFonts w:ascii="Times New Roman" w:hAnsi="Times New Roman" w:cs="Times New Roman"/>
              </w:rPr>
            </w:pPr>
            <w:del w:id="799" w:author="Adrian Barnett" w:date="2019-11-02T19:58:00Z">
              <w:r w:rsidRPr="00954608" w:rsidDel="004A4ED0">
                <w:rPr>
                  <w:rFonts w:ascii="Times New Roman" w:hAnsi="Times New Roman" w:cs="Times New Roman"/>
                </w:rPr>
                <w:delText>BMJ</w:delText>
              </w:r>
            </w:del>
          </w:p>
        </w:tc>
        <w:tc>
          <w:tcPr>
            <w:tcW w:w="1755" w:type="pct"/>
            <w:tcBorders>
              <w:top w:val="single" w:sz="4" w:space="0" w:color="auto"/>
            </w:tcBorders>
          </w:tcPr>
          <w:p w14:paraId="17DA99FD" w14:textId="14D64274" w:rsidR="008A6EF9" w:rsidRPr="004A4ED0" w:rsidRDefault="008A6EF9" w:rsidP="008A6EF9">
            <w:pPr>
              <w:pStyle w:val="Compact"/>
              <w:spacing w:line="360" w:lineRule="auto"/>
              <w:jc w:val="center"/>
              <w:rPr>
                <w:rFonts w:ascii="Times New Roman" w:hAnsi="Times New Roman" w:cs="Times New Roman"/>
              </w:rPr>
            </w:pPr>
            <w:del w:id="800" w:author="Adrian Barnett" w:date="2019-11-02T19:58:00Z">
              <w:r w:rsidRPr="00374A6C" w:rsidDel="004A4ED0">
                <w:rPr>
                  <w:rFonts w:ascii="Times New Roman" w:eastAsia="Times New Roman" w:hAnsi="Times New Roman" w:cs="Times New Roman"/>
                  <w:color w:val="000000"/>
                  <w:bdr w:val="none" w:sz="0" w:space="0" w:color="auto" w:frame="1"/>
                  <w:lang w:eastAsia="en-AU"/>
                </w:rPr>
                <w:delText>0.003 (–</w:delText>
              </w:r>
              <w:r w:rsidRPr="004A4ED0" w:rsidDel="004A4ED0">
                <w:rPr>
                  <w:rFonts w:ascii="Times New Roman" w:eastAsia="Times New Roman" w:hAnsi="Times New Roman" w:cs="Times New Roman"/>
                  <w:color w:val="000000"/>
                  <w:bdr w:val="none" w:sz="0" w:space="0" w:color="auto" w:frame="1"/>
                  <w:lang w:eastAsia="en-AU"/>
                </w:rPr>
                <w:delText>0.000, 0.006)</w:delText>
              </w:r>
            </w:del>
          </w:p>
        </w:tc>
      </w:tr>
      <w:tr w:rsidR="008A6EF9" w:rsidRPr="003054CF" w14:paraId="532FF794" w14:textId="77777777" w:rsidTr="00567C07">
        <w:tc>
          <w:tcPr>
            <w:tcW w:w="695" w:type="pct"/>
          </w:tcPr>
          <w:p w14:paraId="438F1B35" w14:textId="7ADAECBD" w:rsidR="008A6EF9" w:rsidRPr="003054CF" w:rsidRDefault="008A6EF9" w:rsidP="008A6EF9">
            <w:pPr>
              <w:pStyle w:val="Compact"/>
              <w:spacing w:line="360" w:lineRule="auto"/>
              <w:jc w:val="center"/>
              <w:rPr>
                <w:rFonts w:ascii="Times New Roman" w:hAnsi="Times New Roman" w:cs="Times New Roman"/>
              </w:rPr>
            </w:pPr>
          </w:p>
        </w:tc>
        <w:tc>
          <w:tcPr>
            <w:tcW w:w="0" w:type="auto"/>
          </w:tcPr>
          <w:p w14:paraId="5C5DC3AB" w14:textId="01555A81" w:rsidR="008A6EF9" w:rsidRPr="003054CF" w:rsidRDefault="008A6EF9" w:rsidP="008A6EF9">
            <w:pPr>
              <w:pStyle w:val="Compact"/>
              <w:spacing w:line="360" w:lineRule="auto"/>
              <w:jc w:val="center"/>
              <w:rPr>
                <w:rFonts w:ascii="Times New Roman" w:hAnsi="Times New Roman" w:cs="Times New Roman"/>
              </w:rPr>
            </w:pPr>
            <w:del w:id="801" w:author="Adrian Barnett" w:date="2019-11-02T19:58:00Z">
              <w:r w:rsidRPr="003054CF" w:rsidDel="004A4ED0">
                <w:rPr>
                  <w:rFonts w:ascii="Times New Roman" w:hAnsi="Times New Roman" w:cs="Times New Roman"/>
                </w:rPr>
                <w:delText>Submission</w:delText>
              </w:r>
            </w:del>
          </w:p>
        </w:tc>
        <w:tc>
          <w:tcPr>
            <w:tcW w:w="989" w:type="pct"/>
          </w:tcPr>
          <w:p w14:paraId="641397B1" w14:textId="0AFC04EB" w:rsidR="008A6EF9" w:rsidRPr="00954608" w:rsidRDefault="008A6EF9" w:rsidP="008A6EF9">
            <w:pPr>
              <w:pStyle w:val="Compact"/>
              <w:spacing w:line="360" w:lineRule="auto"/>
              <w:jc w:val="center"/>
              <w:rPr>
                <w:rFonts w:ascii="Times New Roman" w:hAnsi="Times New Roman" w:cs="Times New Roman"/>
              </w:rPr>
            </w:pPr>
            <w:del w:id="802" w:author="Adrian Barnett" w:date="2019-11-02T19:58:00Z">
              <w:r w:rsidRPr="00954608" w:rsidDel="004A4ED0">
                <w:rPr>
                  <w:rFonts w:ascii="Times New Roman" w:hAnsi="Times New Roman" w:cs="Times New Roman"/>
                </w:rPr>
                <w:delText>BMJ Open</w:delText>
              </w:r>
            </w:del>
          </w:p>
        </w:tc>
        <w:tc>
          <w:tcPr>
            <w:tcW w:w="1755" w:type="pct"/>
          </w:tcPr>
          <w:p w14:paraId="09170538" w14:textId="1E219FCC" w:rsidR="008A6EF9" w:rsidRPr="004A4ED0" w:rsidRDefault="008A6EF9" w:rsidP="008A6EF9">
            <w:pPr>
              <w:pStyle w:val="Compact"/>
              <w:spacing w:line="360" w:lineRule="auto"/>
              <w:jc w:val="center"/>
              <w:rPr>
                <w:rFonts w:ascii="Times New Roman" w:hAnsi="Times New Roman" w:cs="Times New Roman"/>
              </w:rPr>
            </w:pPr>
            <w:del w:id="803" w:author="Adrian Barnett" w:date="2019-11-02T19:58:00Z">
              <w:r w:rsidRPr="00374A6C" w:rsidDel="004A4ED0">
                <w:rPr>
                  <w:rFonts w:ascii="Times New Roman" w:eastAsia="Times New Roman" w:hAnsi="Times New Roman" w:cs="Times New Roman"/>
                  <w:color w:val="000000"/>
                  <w:bdr w:val="none" w:sz="0" w:space="0" w:color="auto" w:frame="1"/>
                  <w:lang w:eastAsia="en-AU"/>
                </w:rPr>
                <w:delText>–0.005 (</w:delText>
              </w:r>
              <w:r w:rsidRPr="004A4ED0" w:rsidDel="004A4ED0">
                <w:rPr>
                  <w:rFonts w:ascii="Times New Roman" w:eastAsia="Times New Roman" w:hAnsi="Times New Roman" w:cs="Times New Roman"/>
                  <w:color w:val="000000"/>
                  <w:bdr w:val="none" w:sz="0" w:space="0" w:color="auto" w:frame="1"/>
                  <w:lang w:eastAsia="en-AU"/>
                </w:rPr>
                <w:delText xml:space="preserve">–0.026, 0.015) </w:delText>
              </w:r>
            </w:del>
          </w:p>
        </w:tc>
      </w:tr>
      <w:tr w:rsidR="008A6EF9" w:rsidRPr="003054CF" w14:paraId="33AB07C5" w14:textId="77777777" w:rsidTr="00567C07">
        <w:tc>
          <w:tcPr>
            <w:tcW w:w="695" w:type="pct"/>
          </w:tcPr>
          <w:p w14:paraId="7239D87B" w14:textId="3BB906C5" w:rsidR="008A6EF9" w:rsidRPr="003054CF" w:rsidRDefault="008A6EF9" w:rsidP="008A6EF9">
            <w:pPr>
              <w:pStyle w:val="Compact"/>
              <w:spacing w:line="360" w:lineRule="auto"/>
              <w:jc w:val="center"/>
              <w:rPr>
                <w:rFonts w:ascii="Times New Roman" w:hAnsi="Times New Roman" w:cs="Times New Roman"/>
              </w:rPr>
            </w:pPr>
          </w:p>
        </w:tc>
        <w:tc>
          <w:tcPr>
            <w:tcW w:w="0" w:type="auto"/>
          </w:tcPr>
          <w:p w14:paraId="6B630BC4" w14:textId="5C772077" w:rsidR="008A6EF9" w:rsidRPr="003054CF" w:rsidRDefault="008A6EF9" w:rsidP="008A6EF9">
            <w:pPr>
              <w:pStyle w:val="Compact"/>
              <w:spacing w:line="360" w:lineRule="auto"/>
              <w:jc w:val="center"/>
              <w:rPr>
                <w:rFonts w:ascii="Times New Roman" w:hAnsi="Times New Roman" w:cs="Times New Roman"/>
              </w:rPr>
            </w:pPr>
            <w:del w:id="804" w:author="Adrian Barnett" w:date="2019-11-02T19:58:00Z">
              <w:r w:rsidRPr="003054CF" w:rsidDel="004A4ED0">
                <w:rPr>
                  <w:rFonts w:ascii="Times New Roman" w:hAnsi="Times New Roman" w:cs="Times New Roman"/>
                </w:rPr>
                <w:delText>Reviews</w:delText>
              </w:r>
            </w:del>
          </w:p>
        </w:tc>
        <w:tc>
          <w:tcPr>
            <w:tcW w:w="989" w:type="pct"/>
          </w:tcPr>
          <w:p w14:paraId="3032E038" w14:textId="31170DBF" w:rsidR="008A6EF9" w:rsidRPr="00954608" w:rsidRDefault="008A6EF9" w:rsidP="008A6EF9">
            <w:pPr>
              <w:pStyle w:val="Compact"/>
              <w:spacing w:line="360" w:lineRule="auto"/>
              <w:jc w:val="center"/>
              <w:rPr>
                <w:rFonts w:ascii="Times New Roman" w:hAnsi="Times New Roman" w:cs="Times New Roman"/>
              </w:rPr>
            </w:pPr>
            <w:del w:id="805" w:author="Adrian Barnett" w:date="2019-11-02T19:58:00Z">
              <w:r w:rsidRPr="00954608" w:rsidDel="004A4ED0">
                <w:rPr>
                  <w:rFonts w:ascii="Times New Roman" w:hAnsi="Times New Roman" w:cs="Times New Roman"/>
                </w:rPr>
                <w:delText>BMJ</w:delText>
              </w:r>
            </w:del>
          </w:p>
        </w:tc>
        <w:tc>
          <w:tcPr>
            <w:tcW w:w="1755" w:type="pct"/>
          </w:tcPr>
          <w:p w14:paraId="1E295B94" w14:textId="28827D8B" w:rsidR="008A6EF9" w:rsidRPr="004A4ED0" w:rsidRDefault="008A6EF9" w:rsidP="008A6EF9">
            <w:pPr>
              <w:pStyle w:val="Compact"/>
              <w:spacing w:line="360" w:lineRule="auto"/>
              <w:jc w:val="center"/>
              <w:rPr>
                <w:rFonts w:ascii="Times New Roman" w:hAnsi="Times New Roman" w:cs="Times New Roman"/>
              </w:rPr>
            </w:pPr>
            <w:del w:id="806" w:author="Adrian Barnett" w:date="2019-11-02T19:58:00Z">
              <w:r w:rsidRPr="00374A6C" w:rsidDel="004A4ED0">
                <w:rPr>
                  <w:rFonts w:ascii="Times New Roman" w:eastAsia="Times New Roman" w:hAnsi="Times New Roman" w:cs="Times New Roman"/>
                  <w:color w:val="000000"/>
                  <w:bdr w:val="none" w:sz="0" w:space="0" w:color="auto" w:frame="1"/>
                  <w:lang w:eastAsia="en-AU"/>
                </w:rPr>
                <w:delText>0.001 (–</w:delText>
              </w:r>
              <w:r w:rsidRPr="004A4ED0" w:rsidDel="004A4ED0">
                <w:rPr>
                  <w:rFonts w:ascii="Times New Roman" w:eastAsia="Times New Roman" w:hAnsi="Times New Roman" w:cs="Times New Roman"/>
                  <w:color w:val="000000"/>
                  <w:bdr w:val="none" w:sz="0" w:space="0" w:color="auto" w:frame="1"/>
                  <w:lang w:eastAsia="en-AU"/>
                </w:rPr>
                <w:delText>0.023, 0.027)</w:delText>
              </w:r>
            </w:del>
          </w:p>
        </w:tc>
      </w:tr>
      <w:tr w:rsidR="008A6EF9" w:rsidRPr="003054CF" w14:paraId="109BF707" w14:textId="77777777" w:rsidTr="00567C07">
        <w:tc>
          <w:tcPr>
            <w:tcW w:w="695" w:type="pct"/>
            <w:tcBorders>
              <w:bottom w:val="single" w:sz="4" w:space="0" w:color="auto"/>
            </w:tcBorders>
          </w:tcPr>
          <w:p w14:paraId="4355E396" w14:textId="44459400" w:rsidR="008A6EF9" w:rsidRPr="003054CF" w:rsidRDefault="008A6EF9" w:rsidP="008A6EF9">
            <w:pPr>
              <w:pStyle w:val="Compact"/>
              <w:spacing w:line="360" w:lineRule="auto"/>
              <w:jc w:val="center"/>
              <w:rPr>
                <w:rFonts w:ascii="Times New Roman" w:hAnsi="Times New Roman" w:cs="Times New Roman"/>
              </w:rPr>
            </w:pPr>
          </w:p>
        </w:tc>
        <w:tc>
          <w:tcPr>
            <w:tcW w:w="0" w:type="auto"/>
            <w:tcBorders>
              <w:bottom w:val="single" w:sz="4" w:space="0" w:color="auto"/>
            </w:tcBorders>
          </w:tcPr>
          <w:p w14:paraId="6863AEC4" w14:textId="575AFBBE" w:rsidR="008A6EF9" w:rsidRPr="003054CF" w:rsidRDefault="008A6EF9" w:rsidP="008A6EF9">
            <w:pPr>
              <w:pStyle w:val="Compact"/>
              <w:spacing w:line="360" w:lineRule="auto"/>
              <w:jc w:val="center"/>
              <w:rPr>
                <w:rFonts w:ascii="Times New Roman" w:hAnsi="Times New Roman" w:cs="Times New Roman"/>
              </w:rPr>
            </w:pPr>
            <w:del w:id="807" w:author="Adrian Barnett" w:date="2019-11-02T19:58:00Z">
              <w:r w:rsidRPr="003054CF" w:rsidDel="004A4ED0">
                <w:rPr>
                  <w:rFonts w:ascii="Times New Roman" w:hAnsi="Times New Roman" w:cs="Times New Roman"/>
                </w:rPr>
                <w:delText>Reviews</w:delText>
              </w:r>
            </w:del>
          </w:p>
        </w:tc>
        <w:tc>
          <w:tcPr>
            <w:tcW w:w="989" w:type="pct"/>
            <w:tcBorders>
              <w:bottom w:val="single" w:sz="4" w:space="0" w:color="auto"/>
            </w:tcBorders>
          </w:tcPr>
          <w:p w14:paraId="5108D539" w14:textId="443243AC" w:rsidR="008A6EF9" w:rsidRPr="00954608" w:rsidRDefault="008A6EF9" w:rsidP="008A6EF9">
            <w:pPr>
              <w:pStyle w:val="Compact"/>
              <w:spacing w:line="360" w:lineRule="auto"/>
              <w:jc w:val="center"/>
              <w:rPr>
                <w:rFonts w:ascii="Times New Roman" w:hAnsi="Times New Roman" w:cs="Times New Roman"/>
              </w:rPr>
            </w:pPr>
            <w:del w:id="808" w:author="Adrian Barnett" w:date="2019-11-02T19:58:00Z">
              <w:r w:rsidRPr="00954608" w:rsidDel="004A4ED0">
                <w:rPr>
                  <w:rFonts w:ascii="Times New Roman" w:hAnsi="Times New Roman" w:cs="Times New Roman"/>
                </w:rPr>
                <w:delText>BMJ Open</w:delText>
              </w:r>
            </w:del>
          </w:p>
        </w:tc>
        <w:tc>
          <w:tcPr>
            <w:tcW w:w="1755" w:type="pct"/>
            <w:tcBorders>
              <w:bottom w:val="single" w:sz="4" w:space="0" w:color="auto"/>
            </w:tcBorders>
          </w:tcPr>
          <w:p w14:paraId="2D938D2E" w14:textId="53E646AD" w:rsidR="008A6EF9" w:rsidRPr="004A4ED0" w:rsidRDefault="008A6EF9" w:rsidP="008A6EF9">
            <w:pPr>
              <w:pStyle w:val="Compact"/>
              <w:spacing w:line="360" w:lineRule="auto"/>
              <w:jc w:val="center"/>
              <w:rPr>
                <w:rFonts w:ascii="Times New Roman" w:hAnsi="Times New Roman" w:cs="Times New Roman"/>
              </w:rPr>
            </w:pPr>
            <w:del w:id="809" w:author="Adrian Barnett" w:date="2019-11-02T19:58:00Z">
              <w:r w:rsidRPr="00374A6C" w:rsidDel="004A4ED0">
                <w:rPr>
                  <w:rFonts w:ascii="Times New Roman" w:eastAsia="Times New Roman" w:hAnsi="Times New Roman" w:cs="Times New Roman"/>
                  <w:color w:val="000000"/>
                  <w:bdr w:val="none" w:sz="0" w:space="0" w:color="auto" w:frame="1"/>
                  <w:lang w:eastAsia="en-AU"/>
                </w:rPr>
                <w:delText>0.003 (–</w:delText>
              </w:r>
              <w:r w:rsidRPr="004A4ED0" w:rsidDel="004A4ED0">
                <w:rPr>
                  <w:rFonts w:ascii="Times New Roman" w:eastAsia="Times New Roman" w:hAnsi="Times New Roman" w:cs="Times New Roman"/>
                  <w:color w:val="000000"/>
                  <w:bdr w:val="none" w:sz="0" w:space="0" w:color="auto" w:frame="1"/>
                  <w:lang w:eastAsia="en-AU"/>
                </w:rPr>
                <w:delText>0.016, 0.023)</w:delText>
              </w:r>
            </w:del>
          </w:p>
        </w:tc>
      </w:tr>
      <w:tr w:rsidR="008A6EF9" w:rsidRPr="003054CF" w14:paraId="5B98BA10" w14:textId="77777777" w:rsidTr="00567C07">
        <w:tc>
          <w:tcPr>
            <w:tcW w:w="695" w:type="pct"/>
            <w:tcBorders>
              <w:top w:val="single" w:sz="4" w:space="0" w:color="auto"/>
            </w:tcBorders>
            <w:hideMark/>
          </w:tcPr>
          <w:p w14:paraId="4A608ECD" w14:textId="0D6F3E0E" w:rsidR="008A6EF9" w:rsidRPr="003054CF" w:rsidRDefault="008A6EF9" w:rsidP="008A6EF9">
            <w:pPr>
              <w:pStyle w:val="Compact"/>
              <w:spacing w:line="360" w:lineRule="auto"/>
              <w:jc w:val="center"/>
              <w:rPr>
                <w:rFonts w:ascii="Times New Roman" w:hAnsi="Times New Roman" w:cs="Times New Roman"/>
              </w:rPr>
            </w:pPr>
            <w:r w:rsidRPr="003054CF">
              <w:rPr>
                <w:rFonts w:ascii="Times New Roman" w:hAnsi="Times New Roman" w:cs="Times New Roman"/>
              </w:rPr>
              <w:t>Holidays</w:t>
            </w:r>
          </w:p>
        </w:tc>
        <w:tc>
          <w:tcPr>
            <w:tcW w:w="0" w:type="auto"/>
            <w:tcBorders>
              <w:top w:val="single" w:sz="4" w:space="0" w:color="auto"/>
            </w:tcBorders>
          </w:tcPr>
          <w:p w14:paraId="1F695597" w14:textId="30D5FD9E" w:rsidR="008A6EF9" w:rsidRPr="003054CF" w:rsidRDefault="00CD7526" w:rsidP="008A6EF9">
            <w:pPr>
              <w:pStyle w:val="Compact"/>
              <w:spacing w:line="360" w:lineRule="auto"/>
              <w:jc w:val="center"/>
              <w:rPr>
                <w:rFonts w:ascii="Times New Roman" w:hAnsi="Times New Roman" w:cs="Times New Roman"/>
              </w:rPr>
            </w:pPr>
            <w:ins w:id="810" w:author="Adrian Barnett" w:date="2019-11-02T20:46:00Z">
              <w:r>
                <w:rPr>
                  <w:rFonts w:ascii="Times New Roman" w:hAnsi="Times New Roman" w:cs="Times New Roman"/>
                </w:rPr>
                <w:t>Manuscripts</w:t>
              </w:r>
            </w:ins>
            <w:del w:id="811" w:author="Adrian Barnett" w:date="2019-11-02T20:46:00Z">
              <w:r w:rsidR="008A6EF9" w:rsidRPr="003054CF" w:rsidDel="00CD7526">
                <w:rPr>
                  <w:rFonts w:ascii="Times New Roman" w:hAnsi="Times New Roman" w:cs="Times New Roman"/>
                </w:rPr>
                <w:delText>Submission</w:delText>
              </w:r>
            </w:del>
          </w:p>
        </w:tc>
        <w:tc>
          <w:tcPr>
            <w:tcW w:w="989" w:type="pct"/>
            <w:tcBorders>
              <w:top w:val="single" w:sz="4" w:space="0" w:color="auto"/>
            </w:tcBorders>
            <w:hideMark/>
          </w:tcPr>
          <w:p w14:paraId="75531E58" w14:textId="53347B41" w:rsidR="008A6EF9" w:rsidRPr="00954608" w:rsidRDefault="008A6EF9"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w:t>
            </w:r>
          </w:p>
        </w:tc>
        <w:tc>
          <w:tcPr>
            <w:tcW w:w="1755" w:type="pct"/>
            <w:tcBorders>
              <w:top w:val="single" w:sz="4" w:space="0" w:color="auto"/>
            </w:tcBorders>
            <w:hideMark/>
          </w:tcPr>
          <w:p w14:paraId="31FD404E" w14:textId="069A458E" w:rsidR="008A6EF9" w:rsidRPr="004A4ED0" w:rsidRDefault="008A6EF9" w:rsidP="008A6EF9">
            <w:pPr>
              <w:pStyle w:val="Compact"/>
              <w:spacing w:line="360" w:lineRule="auto"/>
              <w:jc w:val="center"/>
              <w:rPr>
                <w:rFonts w:ascii="Times New Roman" w:hAnsi="Times New Roman" w:cs="Times New Roman"/>
              </w:rPr>
            </w:pPr>
            <w:r w:rsidRPr="00374A6C">
              <w:rPr>
                <w:rFonts w:ascii="Times New Roman" w:eastAsia="Times New Roman" w:hAnsi="Times New Roman" w:cs="Times New Roman"/>
                <w:color w:val="000000"/>
                <w:bdr w:val="none" w:sz="0" w:space="0" w:color="auto" w:frame="1"/>
                <w:lang w:eastAsia="en-AU"/>
              </w:rPr>
              <w:t>–0.0</w:t>
            </w:r>
            <w:del w:id="812" w:author="Adrian Barnett" w:date="2019-11-02T20:49:00Z">
              <w:r w:rsidRPr="00374A6C" w:rsidDel="00567C07">
                <w:rPr>
                  <w:rFonts w:ascii="Times New Roman" w:eastAsia="Times New Roman" w:hAnsi="Times New Roman" w:cs="Times New Roman"/>
                  <w:color w:val="000000"/>
                  <w:bdr w:val="none" w:sz="0" w:space="0" w:color="auto" w:frame="1"/>
                  <w:lang w:eastAsia="en-AU"/>
                </w:rPr>
                <w:delText>00</w:delText>
              </w:r>
            </w:del>
            <w:r w:rsidRPr="00374A6C">
              <w:rPr>
                <w:rFonts w:ascii="Times New Roman" w:eastAsia="Times New Roman" w:hAnsi="Times New Roman" w:cs="Times New Roman"/>
                <w:color w:val="000000"/>
                <w:bdr w:val="none" w:sz="0" w:space="0" w:color="auto" w:frame="1"/>
                <w:lang w:eastAsia="en-AU"/>
              </w:rPr>
              <w:t xml:space="preserve"> (</w:t>
            </w:r>
            <w:r w:rsidRPr="004A4ED0">
              <w:rPr>
                <w:rFonts w:ascii="Times New Roman" w:eastAsia="Times New Roman" w:hAnsi="Times New Roman" w:cs="Times New Roman"/>
                <w:color w:val="000000"/>
                <w:bdr w:val="none" w:sz="0" w:space="0" w:color="auto" w:frame="1"/>
                <w:lang w:eastAsia="en-AU"/>
              </w:rPr>
              <w:t>–0.</w:t>
            </w:r>
            <w:del w:id="813" w:author="Adrian Barnett" w:date="2019-11-02T20:50:00Z">
              <w:r w:rsidRPr="004A4ED0" w:rsidDel="00567C07">
                <w:rPr>
                  <w:rFonts w:ascii="Times New Roman" w:eastAsia="Times New Roman" w:hAnsi="Times New Roman" w:cs="Times New Roman"/>
                  <w:color w:val="000000"/>
                  <w:bdr w:val="none" w:sz="0" w:space="0" w:color="auto" w:frame="1"/>
                  <w:lang w:eastAsia="en-AU"/>
                </w:rPr>
                <w:delText>00</w:delText>
              </w:r>
            </w:del>
            <w:r w:rsidRPr="004A4ED0">
              <w:rPr>
                <w:rFonts w:ascii="Times New Roman" w:eastAsia="Times New Roman" w:hAnsi="Times New Roman" w:cs="Times New Roman"/>
                <w:color w:val="000000"/>
                <w:bdr w:val="none" w:sz="0" w:space="0" w:color="auto" w:frame="1"/>
                <w:lang w:eastAsia="en-AU"/>
              </w:rPr>
              <w:t>3, 0.</w:t>
            </w:r>
            <w:del w:id="814" w:author="Adrian Barnett" w:date="2019-11-02T20:50:00Z">
              <w:r w:rsidRPr="004A4ED0" w:rsidDel="00567C07">
                <w:rPr>
                  <w:rFonts w:ascii="Times New Roman" w:eastAsia="Times New Roman" w:hAnsi="Times New Roman" w:cs="Times New Roman"/>
                  <w:color w:val="000000"/>
                  <w:bdr w:val="none" w:sz="0" w:space="0" w:color="auto" w:frame="1"/>
                  <w:lang w:eastAsia="en-AU"/>
                </w:rPr>
                <w:delText>00</w:delText>
              </w:r>
            </w:del>
            <w:r w:rsidRPr="004A4ED0">
              <w:rPr>
                <w:rFonts w:ascii="Times New Roman" w:eastAsia="Times New Roman" w:hAnsi="Times New Roman" w:cs="Times New Roman"/>
                <w:color w:val="000000"/>
                <w:bdr w:val="none" w:sz="0" w:space="0" w:color="auto" w:frame="1"/>
                <w:lang w:eastAsia="en-AU"/>
              </w:rPr>
              <w:t xml:space="preserve">2) </w:t>
            </w:r>
          </w:p>
        </w:tc>
      </w:tr>
      <w:tr w:rsidR="008A6EF9" w:rsidRPr="003054CF" w14:paraId="67FBFBC7" w14:textId="77777777" w:rsidTr="00567C07">
        <w:tc>
          <w:tcPr>
            <w:tcW w:w="695" w:type="pct"/>
          </w:tcPr>
          <w:p w14:paraId="0D26EDD4" w14:textId="7FAC64FE" w:rsidR="008A6EF9" w:rsidRPr="003054CF" w:rsidRDefault="008A6EF9" w:rsidP="008A6EF9">
            <w:pPr>
              <w:pStyle w:val="Compact"/>
              <w:spacing w:line="360" w:lineRule="auto"/>
              <w:jc w:val="center"/>
              <w:rPr>
                <w:rFonts w:ascii="Times New Roman" w:hAnsi="Times New Roman" w:cs="Times New Roman"/>
              </w:rPr>
            </w:pPr>
          </w:p>
        </w:tc>
        <w:tc>
          <w:tcPr>
            <w:tcW w:w="0" w:type="auto"/>
          </w:tcPr>
          <w:p w14:paraId="109C0FDE" w14:textId="7B345A30" w:rsidR="008A6EF9" w:rsidRPr="003054CF" w:rsidRDefault="00CD7526" w:rsidP="008A6EF9">
            <w:pPr>
              <w:pStyle w:val="Compact"/>
              <w:spacing w:line="360" w:lineRule="auto"/>
              <w:jc w:val="center"/>
              <w:rPr>
                <w:rFonts w:ascii="Times New Roman" w:hAnsi="Times New Roman" w:cs="Times New Roman"/>
              </w:rPr>
            </w:pPr>
            <w:ins w:id="815" w:author="Adrian Barnett" w:date="2019-11-02T20:46:00Z">
              <w:r>
                <w:rPr>
                  <w:rFonts w:ascii="Times New Roman" w:hAnsi="Times New Roman" w:cs="Times New Roman"/>
                </w:rPr>
                <w:t>Manuscripts</w:t>
              </w:r>
            </w:ins>
            <w:del w:id="816" w:author="Adrian Barnett" w:date="2019-11-02T20:46:00Z">
              <w:r w:rsidR="008A6EF9" w:rsidRPr="003054CF" w:rsidDel="00CD7526">
                <w:rPr>
                  <w:rFonts w:ascii="Times New Roman" w:hAnsi="Times New Roman" w:cs="Times New Roman"/>
                </w:rPr>
                <w:delText>Submission</w:delText>
              </w:r>
            </w:del>
          </w:p>
        </w:tc>
        <w:tc>
          <w:tcPr>
            <w:tcW w:w="989" w:type="pct"/>
            <w:hideMark/>
          </w:tcPr>
          <w:p w14:paraId="297E94B7" w14:textId="270547B1" w:rsidR="008A6EF9" w:rsidRPr="00954608" w:rsidRDefault="008A6EF9"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 Open</w:t>
            </w:r>
          </w:p>
        </w:tc>
        <w:tc>
          <w:tcPr>
            <w:tcW w:w="1755" w:type="pct"/>
            <w:hideMark/>
          </w:tcPr>
          <w:p w14:paraId="6474981A" w14:textId="1FE44688" w:rsidR="008A6EF9" w:rsidRPr="004A4ED0" w:rsidRDefault="008A6EF9" w:rsidP="008A6EF9">
            <w:pPr>
              <w:pStyle w:val="Compact"/>
              <w:spacing w:line="360" w:lineRule="auto"/>
              <w:jc w:val="center"/>
              <w:rPr>
                <w:rFonts w:ascii="Times New Roman" w:hAnsi="Times New Roman" w:cs="Times New Roman"/>
              </w:rPr>
            </w:pPr>
            <w:r w:rsidRPr="00374A6C">
              <w:rPr>
                <w:rFonts w:ascii="Times New Roman" w:eastAsia="Times New Roman" w:hAnsi="Times New Roman" w:cs="Times New Roman"/>
                <w:color w:val="000000"/>
                <w:bdr w:val="none" w:sz="0" w:space="0" w:color="auto" w:frame="1"/>
                <w:lang w:eastAsia="en-AU"/>
              </w:rPr>
              <w:t>–0.0</w:t>
            </w:r>
            <w:del w:id="817" w:author="Adrian Barnett" w:date="2019-11-02T20:49:00Z">
              <w:r w:rsidRPr="00374A6C" w:rsidDel="00567C07">
                <w:rPr>
                  <w:rFonts w:ascii="Times New Roman" w:eastAsia="Times New Roman" w:hAnsi="Times New Roman" w:cs="Times New Roman"/>
                  <w:color w:val="000000"/>
                  <w:bdr w:val="none" w:sz="0" w:space="0" w:color="auto" w:frame="1"/>
                  <w:lang w:eastAsia="en-AU"/>
                </w:rPr>
                <w:delText>00</w:delText>
              </w:r>
            </w:del>
            <w:r w:rsidRPr="00374A6C">
              <w:rPr>
                <w:rFonts w:ascii="Times New Roman" w:eastAsia="Times New Roman" w:hAnsi="Times New Roman" w:cs="Times New Roman"/>
                <w:color w:val="000000"/>
                <w:bdr w:val="none" w:sz="0" w:space="0" w:color="auto" w:frame="1"/>
                <w:lang w:eastAsia="en-AU"/>
              </w:rPr>
              <w:t xml:space="preserve"> (</w:t>
            </w:r>
            <w:r w:rsidRPr="004A4ED0">
              <w:rPr>
                <w:rFonts w:ascii="Times New Roman" w:eastAsia="Times New Roman" w:hAnsi="Times New Roman" w:cs="Times New Roman"/>
                <w:color w:val="000000"/>
                <w:bdr w:val="none" w:sz="0" w:space="0" w:color="auto" w:frame="1"/>
                <w:lang w:eastAsia="en-AU"/>
              </w:rPr>
              <w:t>–0.</w:t>
            </w:r>
            <w:del w:id="818" w:author="Adrian Barnett" w:date="2019-11-02T20:50:00Z">
              <w:r w:rsidRPr="004A4ED0" w:rsidDel="00567C07">
                <w:rPr>
                  <w:rFonts w:ascii="Times New Roman" w:eastAsia="Times New Roman" w:hAnsi="Times New Roman" w:cs="Times New Roman"/>
                  <w:color w:val="000000"/>
                  <w:bdr w:val="none" w:sz="0" w:space="0" w:color="auto" w:frame="1"/>
                  <w:lang w:eastAsia="en-AU"/>
                </w:rPr>
                <w:delText>00</w:delText>
              </w:r>
            </w:del>
            <w:r w:rsidRPr="004A4ED0">
              <w:rPr>
                <w:rFonts w:ascii="Times New Roman" w:eastAsia="Times New Roman" w:hAnsi="Times New Roman" w:cs="Times New Roman"/>
                <w:color w:val="000000"/>
                <w:bdr w:val="none" w:sz="0" w:space="0" w:color="auto" w:frame="1"/>
                <w:lang w:eastAsia="en-AU"/>
              </w:rPr>
              <w:t>3, 0.</w:t>
            </w:r>
            <w:del w:id="819" w:author="Adrian Barnett" w:date="2019-11-02T20:50:00Z">
              <w:r w:rsidRPr="004A4ED0" w:rsidDel="00567C07">
                <w:rPr>
                  <w:rFonts w:ascii="Times New Roman" w:eastAsia="Times New Roman" w:hAnsi="Times New Roman" w:cs="Times New Roman"/>
                  <w:color w:val="000000"/>
                  <w:bdr w:val="none" w:sz="0" w:space="0" w:color="auto" w:frame="1"/>
                  <w:lang w:eastAsia="en-AU"/>
                </w:rPr>
                <w:delText>00</w:delText>
              </w:r>
            </w:del>
            <w:r w:rsidRPr="004A4ED0">
              <w:rPr>
                <w:rFonts w:ascii="Times New Roman" w:eastAsia="Times New Roman" w:hAnsi="Times New Roman" w:cs="Times New Roman"/>
                <w:color w:val="000000"/>
                <w:bdr w:val="none" w:sz="0" w:space="0" w:color="auto" w:frame="1"/>
                <w:lang w:eastAsia="en-AU"/>
              </w:rPr>
              <w:t xml:space="preserve">2) </w:t>
            </w:r>
          </w:p>
        </w:tc>
      </w:tr>
      <w:tr w:rsidR="008A6EF9" w:rsidRPr="003054CF" w14:paraId="3FCF2DF9" w14:textId="77777777" w:rsidTr="00567C07">
        <w:tc>
          <w:tcPr>
            <w:tcW w:w="695" w:type="pct"/>
          </w:tcPr>
          <w:p w14:paraId="48F6F56E" w14:textId="13AB502C" w:rsidR="008A6EF9" w:rsidRPr="003054CF" w:rsidRDefault="008A6EF9" w:rsidP="008A6EF9">
            <w:pPr>
              <w:pStyle w:val="Compact"/>
              <w:spacing w:line="360" w:lineRule="auto"/>
              <w:jc w:val="center"/>
              <w:rPr>
                <w:rFonts w:ascii="Times New Roman" w:hAnsi="Times New Roman" w:cs="Times New Roman"/>
              </w:rPr>
            </w:pPr>
          </w:p>
        </w:tc>
        <w:tc>
          <w:tcPr>
            <w:tcW w:w="0" w:type="auto"/>
          </w:tcPr>
          <w:p w14:paraId="44096FF0" w14:textId="2A8B99B3" w:rsidR="008A6EF9" w:rsidRPr="003054CF" w:rsidRDefault="00CD7526" w:rsidP="008A6EF9">
            <w:pPr>
              <w:pStyle w:val="Compact"/>
              <w:spacing w:line="360" w:lineRule="auto"/>
              <w:jc w:val="center"/>
              <w:rPr>
                <w:rFonts w:ascii="Times New Roman" w:hAnsi="Times New Roman" w:cs="Times New Roman"/>
              </w:rPr>
            </w:pPr>
            <w:ins w:id="820" w:author="Adrian Barnett" w:date="2019-11-02T20:46:00Z">
              <w:r>
                <w:rPr>
                  <w:rFonts w:ascii="Times New Roman" w:hAnsi="Times New Roman" w:cs="Times New Roman"/>
                </w:rPr>
                <w:t>Peer r</w:t>
              </w:r>
            </w:ins>
            <w:del w:id="821" w:author="Adrian Barnett" w:date="2019-11-02T20:46:00Z">
              <w:r w:rsidR="008A6EF9" w:rsidRPr="003054CF" w:rsidDel="00CD7526">
                <w:rPr>
                  <w:rFonts w:ascii="Times New Roman" w:hAnsi="Times New Roman" w:cs="Times New Roman"/>
                </w:rPr>
                <w:delText>R</w:delText>
              </w:r>
            </w:del>
            <w:r w:rsidR="008A6EF9" w:rsidRPr="003054CF">
              <w:rPr>
                <w:rFonts w:ascii="Times New Roman" w:hAnsi="Times New Roman" w:cs="Times New Roman"/>
              </w:rPr>
              <w:t>eviews</w:t>
            </w:r>
          </w:p>
        </w:tc>
        <w:tc>
          <w:tcPr>
            <w:tcW w:w="989" w:type="pct"/>
            <w:hideMark/>
          </w:tcPr>
          <w:p w14:paraId="45326BA1" w14:textId="4E1984D3" w:rsidR="008A6EF9" w:rsidRPr="00954608" w:rsidRDefault="008A6EF9"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w:t>
            </w:r>
          </w:p>
        </w:tc>
        <w:tc>
          <w:tcPr>
            <w:tcW w:w="1755" w:type="pct"/>
            <w:hideMark/>
          </w:tcPr>
          <w:p w14:paraId="58DA0A6F" w14:textId="3FFC6A4F" w:rsidR="008A6EF9" w:rsidRPr="004A4ED0" w:rsidRDefault="00567C07" w:rsidP="008A6EF9">
            <w:pPr>
              <w:pStyle w:val="Compact"/>
              <w:spacing w:line="360" w:lineRule="auto"/>
              <w:jc w:val="center"/>
              <w:rPr>
                <w:rFonts w:ascii="Times New Roman" w:hAnsi="Times New Roman" w:cs="Times New Roman"/>
              </w:rPr>
            </w:pPr>
            <w:ins w:id="822" w:author="Adrian Barnett" w:date="2019-11-02T20:49:00Z">
              <w:r>
                <w:rPr>
                  <w:rFonts w:ascii="Times New Roman" w:eastAsia="Times New Roman" w:hAnsi="Times New Roman" w:cs="Times New Roman"/>
                  <w:color w:val="000000"/>
                  <w:bdr w:val="none" w:sz="0" w:space="0" w:color="auto" w:frame="1"/>
                  <w:lang w:eastAsia="en-AU"/>
                </w:rPr>
                <w:t>–</w:t>
              </w:r>
            </w:ins>
            <w:r w:rsidR="008A6EF9" w:rsidRPr="00374A6C">
              <w:rPr>
                <w:rFonts w:ascii="Times New Roman" w:eastAsia="Times New Roman" w:hAnsi="Times New Roman" w:cs="Times New Roman"/>
                <w:color w:val="000000"/>
                <w:bdr w:val="none" w:sz="0" w:space="0" w:color="auto" w:frame="1"/>
                <w:lang w:eastAsia="en-AU"/>
              </w:rPr>
              <w:t>0.0</w:t>
            </w:r>
            <w:del w:id="823" w:author="Adrian Barnett" w:date="2019-11-02T20:49:00Z">
              <w:r w:rsidR="008A6EF9" w:rsidRPr="00374A6C" w:rsidDel="00567C07">
                <w:rPr>
                  <w:rFonts w:ascii="Times New Roman" w:eastAsia="Times New Roman" w:hAnsi="Times New Roman" w:cs="Times New Roman"/>
                  <w:color w:val="000000"/>
                  <w:bdr w:val="none" w:sz="0" w:space="0" w:color="auto" w:frame="1"/>
                  <w:lang w:eastAsia="en-AU"/>
                </w:rPr>
                <w:delText>00</w:delText>
              </w:r>
            </w:del>
            <w:r w:rsidR="008A6EF9" w:rsidRPr="00374A6C">
              <w:rPr>
                <w:rFonts w:ascii="Times New Roman" w:eastAsia="Times New Roman" w:hAnsi="Times New Roman" w:cs="Times New Roman"/>
                <w:color w:val="000000"/>
                <w:bdr w:val="none" w:sz="0" w:space="0" w:color="auto" w:frame="1"/>
                <w:lang w:eastAsia="en-AU"/>
              </w:rPr>
              <w:t xml:space="preserve"> (–</w:t>
            </w:r>
            <w:r w:rsidR="008A6EF9" w:rsidRPr="004A4ED0">
              <w:rPr>
                <w:rFonts w:ascii="Times New Roman" w:eastAsia="Times New Roman" w:hAnsi="Times New Roman" w:cs="Times New Roman"/>
                <w:color w:val="000000"/>
                <w:bdr w:val="none" w:sz="0" w:space="0" w:color="auto" w:frame="1"/>
                <w:lang w:eastAsia="en-AU"/>
              </w:rPr>
              <w:t>0.</w:t>
            </w:r>
            <w:del w:id="824" w:author="Adrian Barnett" w:date="2019-11-02T20:50:00Z">
              <w:r w:rsidR="008A6EF9" w:rsidRPr="004A4ED0" w:rsidDel="00567C07">
                <w:rPr>
                  <w:rFonts w:ascii="Times New Roman" w:eastAsia="Times New Roman" w:hAnsi="Times New Roman" w:cs="Times New Roman"/>
                  <w:color w:val="000000"/>
                  <w:bdr w:val="none" w:sz="0" w:space="0" w:color="auto" w:frame="1"/>
                  <w:lang w:eastAsia="en-AU"/>
                </w:rPr>
                <w:delText>00</w:delText>
              </w:r>
            </w:del>
            <w:r w:rsidR="008A6EF9" w:rsidRPr="004A4ED0">
              <w:rPr>
                <w:rFonts w:ascii="Times New Roman" w:eastAsia="Times New Roman" w:hAnsi="Times New Roman" w:cs="Times New Roman"/>
                <w:color w:val="000000"/>
                <w:bdr w:val="none" w:sz="0" w:space="0" w:color="auto" w:frame="1"/>
                <w:lang w:eastAsia="en-AU"/>
              </w:rPr>
              <w:t>3, 0.</w:t>
            </w:r>
            <w:del w:id="825" w:author="Adrian Barnett" w:date="2019-11-02T20:50:00Z">
              <w:r w:rsidR="008A6EF9" w:rsidRPr="004A4ED0" w:rsidDel="00567C07">
                <w:rPr>
                  <w:rFonts w:ascii="Times New Roman" w:eastAsia="Times New Roman" w:hAnsi="Times New Roman" w:cs="Times New Roman"/>
                  <w:color w:val="000000"/>
                  <w:bdr w:val="none" w:sz="0" w:space="0" w:color="auto" w:frame="1"/>
                  <w:lang w:eastAsia="en-AU"/>
                </w:rPr>
                <w:delText>00</w:delText>
              </w:r>
            </w:del>
            <w:r w:rsidR="008A6EF9" w:rsidRPr="004A4ED0">
              <w:rPr>
                <w:rFonts w:ascii="Times New Roman" w:eastAsia="Times New Roman" w:hAnsi="Times New Roman" w:cs="Times New Roman"/>
                <w:color w:val="000000"/>
                <w:bdr w:val="none" w:sz="0" w:space="0" w:color="auto" w:frame="1"/>
                <w:lang w:eastAsia="en-AU"/>
              </w:rPr>
              <w:t>3)</w:t>
            </w:r>
          </w:p>
        </w:tc>
      </w:tr>
      <w:tr w:rsidR="008A6EF9" w:rsidRPr="003054CF" w14:paraId="6116DF4B" w14:textId="77777777" w:rsidTr="00567C07">
        <w:tc>
          <w:tcPr>
            <w:tcW w:w="695" w:type="pct"/>
            <w:tcBorders>
              <w:bottom w:val="single" w:sz="4" w:space="0" w:color="auto"/>
            </w:tcBorders>
          </w:tcPr>
          <w:p w14:paraId="0A2387A5" w14:textId="2E2F710A" w:rsidR="008A6EF9" w:rsidRPr="003054CF" w:rsidRDefault="008A6EF9" w:rsidP="008A6EF9">
            <w:pPr>
              <w:pStyle w:val="Compact"/>
              <w:spacing w:line="360" w:lineRule="auto"/>
              <w:jc w:val="center"/>
              <w:rPr>
                <w:rFonts w:ascii="Times New Roman" w:hAnsi="Times New Roman" w:cs="Times New Roman"/>
              </w:rPr>
            </w:pPr>
          </w:p>
        </w:tc>
        <w:tc>
          <w:tcPr>
            <w:tcW w:w="0" w:type="auto"/>
            <w:tcBorders>
              <w:bottom w:val="single" w:sz="4" w:space="0" w:color="auto"/>
            </w:tcBorders>
          </w:tcPr>
          <w:p w14:paraId="6EFCC8C5" w14:textId="24D56B8C" w:rsidR="008A6EF9" w:rsidRPr="003054CF" w:rsidRDefault="00CD7526" w:rsidP="008A6EF9">
            <w:pPr>
              <w:pStyle w:val="Compact"/>
              <w:spacing w:line="360" w:lineRule="auto"/>
              <w:jc w:val="center"/>
              <w:rPr>
                <w:rFonts w:ascii="Times New Roman" w:hAnsi="Times New Roman" w:cs="Times New Roman"/>
              </w:rPr>
            </w:pPr>
            <w:ins w:id="826" w:author="Adrian Barnett" w:date="2019-11-02T20:46:00Z">
              <w:r>
                <w:rPr>
                  <w:rFonts w:ascii="Times New Roman" w:hAnsi="Times New Roman" w:cs="Times New Roman"/>
                </w:rPr>
                <w:t>Peer r</w:t>
              </w:r>
            </w:ins>
            <w:del w:id="827" w:author="Adrian Barnett" w:date="2019-11-02T20:46:00Z">
              <w:r w:rsidR="008A6EF9" w:rsidRPr="003054CF" w:rsidDel="00CD7526">
                <w:rPr>
                  <w:rFonts w:ascii="Times New Roman" w:hAnsi="Times New Roman" w:cs="Times New Roman"/>
                </w:rPr>
                <w:delText>R</w:delText>
              </w:r>
            </w:del>
            <w:r w:rsidR="008A6EF9" w:rsidRPr="003054CF">
              <w:rPr>
                <w:rFonts w:ascii="Times New Roman" w:hAnsi="Times New Roman" w:cs="Times New Roman"/>
              </w:rPr>
              <w:t>eviews</w:t>
            </w:r>
          </w:p>
        </w:tc>
        <w:tc>
          <w:tcPr>
            <w:tcW w:w="989" w:type="pct"/>
            <w:tcBorders>
              <w:bottom w:val="single" w:sz="4" w:space="0" w:color="auto"/>
            </w:tcBorders>
            <w:hideMark/>
          </w:tcPr>
          <w:p w14:paraId="101784C9" w14:textId="3918297F" w:rsidR="008A6EF9" w:rsidRPr="00954608" w:rsidRDefault="008A6EF9" w:rsidP="008A6EF9">
            <w:pPr>
              <w:pStyle w:val="Compact"/>
              <w:spacing w:line="360" w:lineRule="auto"/>
              <w:jc w:val="center"/>
              <w:rPr>
                <w:rFonts w:ascii="Times New Roman" w:hAnsi="Times New Roman" w:cs="Times New Roman"/>
              </w:rPr>
            </w:pPr>
            <w:r w:rsidRPr="00954608">
              <w:rPr>
                <w:rFonts w:ascii="Times New Roman" w:hAnsi="Times New Roman" w:cs="Times New Roman"/>
              </w:rPr>
              <w:t>BMJ Open</w:t>
            </w:r>
          </w:p>
        </w:tc>
        <w:tc>
          <w:tcPr>
            <w:tcW w:w="1755" w:type="pct"/>
            <w:tcBorders>
              <w:bottom w:val="single" w:sz="4" w:space="0" w:color="auto"/>
            </w:tcBorders>
            <w:hideMark/>
          </w:tcPr>
          <w:p w14:paraId="4E6057D8" w14:textId="07F8257F" w:rsidR="008A6EF9" w:rsidRPr="004A4ED0" w:rsidRDefault="008A6EF9" w:rsidP="008A6EF9">
            <w:pPr>
              <w:pStyle w:val="Compact"/>
              <w:spacing w:line="360" w:lineRule="auto"/>
              <w:jc w:val="center"/>
              <w:rPr>
                <w:rFonts w:ascii="Times New Roman" w:hAnsi="Times New Roman" w:cs="Times New Roman"/>
              </w:rPr>
            </w:pPr>
            <w:r w:rsidRPr="00374A6C">
              <w:rPr>
                <w:rFonts w:ascii="Times New Roman" w:eastAsia="Times New Roman" w:hAnsi="Times New Roman" w:cs="Times New Roman"/>
                <w:color w:val="000000"/>
                <w:bdr w:val="none" w:sz="0" w:space="0" w:color="auto" w:frame="1"/>
                <w:lang w:eastAsia="en-AU"/>
              </w:rPr>
              <w:t>0.0</w:t>
            </w:r>
            <w:del w:id="828" w:author="Adrian Barnett" w:date="2019-11-02T20:49:00Z">
              <w:r w:rsidRPr="00374A6C" w:rsidDel="00567C07">
                <w:rPr>
                  <w:rFonts w:ascii="Times New Roman" w:eastAsia="Times New Roman" w:hAnsi="Times New Roman" w:cs="Times New Roman"/>
                  <w:color w:val="000000"/>
                  <w:bdr w:val="none" w:sz="0" w:space="0" w:color="auto" w:frame="1"/>
                  <w:lang w:eastAsia="en-AU"/>
                </w:rPr>
                <w:delText>00</w:delText>
              </w:r>
            </w:del>
            <w:r w:rsidRPr="00374A6C">
              <w:rPr>
                <w:rFonts w:ascii="Times New Roman" w:eastAsia="Times New Roman" w:hAnsi="Times New Roman" w:cs="Times New Roman"/>
                <w:color w:val="000000"/>
                <w:bdr w:val="none" w:sz="0" w:space="0" w:color="auto" w:frame="1"/>
                <w:lang w:eastAsia="en-AU"/>
              </w:rPr>
              <w:t xml:space="preserve"> (–</w:t>
            </w:r>
            <w:r w:rsidRPr="004A4ED0">
              <w:rPr>
                <w:rFonts w:ascii="Times New Roman" w:eastAsia="Times New Roman" w:hAnsi="Times New Roman" w:cs="Times New Roman"/>
                <w:color w:val="000000"/>
                <w:bdr w:val="none" w:sz="0" w:space="0" w:color="auto" w:frame="1"/>
                <w:lang w:eastAsia="en-AU"/>
              </w:rPr>
              <w:t>0.</w:t>
            </w:r>
            <w:del w:id="829" w:author="Adrian Barnett" w:date="2019-11-02T20:50:00Z">
              <w:r w:rsidRPr="004A4ED0" w:rsidDel="00567C07">
                <w:rPr>
                  <w:rFonts w:ascii="Times New Roman" w:eastAsia="Times New Roman" w:hAnsi="Times New Roman" w:cs="Times New Roman"/>
                  <w:color w:val="000000"/>
                  <w:bdr w:val="none" w:sz="0" w:space="0" w:color="auto" w:frame="1"/>
                  <w:lang w:eastAsia="en-AU"/>
                </w:rPr>
                <w:delText>00</w:delText>
              </w:r>
            </w:del>
            <w:r w:rsidRPr="004A4ED0">
              <w:rPr>
                <w:rFonts w:ascii="Times New Roman" w:eastAsia="Times New Roman" w:hAnsi="Times New Roman" w:cs="Times New Roman"/>
                <w:color w:val="000000"/>
                <w:bdr w:val="none" w:sz="0" w:space="0" w:color="auto" w:frame="1"/>
                <w:lang w:eastAsia="en-AU"/>
              </w:rPr>
              <w:t>2, 0.</w:t>
            </w:r>
            <w:del w:id="830" w:author="Adrian Barnett" w:date="2019-11-02T20:50:00Z">
              <w:r w:rsidRPr="004A4ED0" w:rsidDel="00567C07">
                <w:rPr>
                  <w:rFonts w:ascii="Times New Roman" w:eastAsia="Times New Roman" w:hAnsi="Times New Roman" w:cs="Times New Roman"/>
                  <w:color w:val="000000"/>
                  <w:bdr w:val="none" w:sz="0" w:space="0" w:color="auto" w:frame="1"/>
                  <w:lang w:eastAsia="en-AU"/>
                </w:rPr>
                <w:delText>00</w:delText>
              </w:r>
            </w:del>
            <w:r w:rsidRPr="004A4ED0">
              <w:rPr>
                <w:rFonts w:ascii="Times New Roman" w:eastAsia="Times New Roman" w:hAnsi="Times New Roman" w:cs="Times New Roman"/>
                <w:color w:val="000000"/>
                <w:bdr w:val="none" w:sz="0" w:space="0" w:color="auto" w:frame="1"/>
                <w:lang w:eastAsia="en-AU"/>
              </w:rPr>
              <w:t>2)</w:t>
            </w:r>
          </w:p>
        </w:tc>
      </w:tr>
    </w:tbl>
    <w:p w14:paraId="78976B85" w14:textId="70474EED" w:rsidR="007F6C03" w:rsidRPr="003054CF" w:rsidRDefault="007F6C03" w:rsidP="008A6EF9">
      <w:pPr>
        <w:spacing w:line="360" w:lineRule="auto"/>
        <w:rPr>
          <w:rFonts w:ascii="Times New Roman" w:hAnsi="Times New Roman" w:cs="Times New Roman"/>
        </w:rPr>
      </w:pPr>
      <w:bookmarkStart w:id="831" w:name="_GoBack"/>
      <w:bookmarkEnd w:id="831"/>
    </w:p>
    <w:p w14:paraId="237BE509" w14:textId="77777777" w:rsidR="007F6C03" w:rsidRPr="003054CF" w:rsidRDefault="007F6C03" w:rsidP="008A6EF9">
      <w:pPr>
        <w:spacing w:line="360" w:lineRule="auto"/>
        <w:rPr>
          <w:rFonts w:ascii="Times New Roman" w:hAnsi="Times New Roman" w:cs="Times New Roman"/>
        </w:rPr>
      </w:pPr>
    </w:p>
    <w:sectPr w:rsidR="007F6C03" w:rsidRPr="003054CF" w:rsidSect="003353E5">
      <w:footerReference w:type="default" r:id="rId16"/>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426" w:author="Adrian Barnett" w:date="2019-11-03T14:25:00Z" w:initials="AB">
    <w:p w14:paraId="7EF0B545" w14:textId="1F582814" w:rsidR="002E0AF3" w:rsidRDefault="002E0AF3">
      <w:pPr>
        <w:pStyle w:val="CommentText"/>
      </w:pPr>
      <w:r>
        <w:rPr>
          <w:rStyle w:val="CommentReference"/>
        </w:rPr>
        <w:annotationRef/>
      </w:r>
      <w:r>
        <w:t>Currently just BMJ</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EF0B54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EF0B545" w16cid:durableId="216961C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F857C8" w14:textId="77777777" w:rsidR="00CD7526" w:rsidRDefault="00CD7526" w:rsidP="001B6E8C">
      <w:r>
        <w:separator/>
      </w:r>
    </w:p>
  </w:endnote>
  <w:endnote w:type="continuationSeparator" w:id="0">
    <w:p w14:paraId="471985F5" w14:textId="77777777" w:rsidR="00CD7526" w:rsidRDefault="00CD7526" w:rsidP="001B6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279170510"/>
      <w:docPartObj>
        <w:docPartGallery w:val="Page Numbers (Bottom of Page)"/>
        <w:docPartUnique/>
      </w:docPartObj>
    </w:sdtPr>
    <w:sdtEndPr>
      <w:rPr>
        <w:noProof/>
      </w:rPr>
    </w:sdtEndPr>
    <w:sdtContent>
      <w:p w14:paraId="467B2C09" w14:textId="227653F2" w:rsidR="00CD7526" w:rsidRPr="001B6E8C" w:rsidRDefault="00CD7526">
        <w:pPr>
          <w:pStyle w:val="Footer"/>
          <w:jc w:val="center"/>
          <w:rPr>
            <w:rFonts w:ascii="Times New Roman" w:hAnsi="Times New Roman" w:cs="Times New Roman"/>
          </w:rPr>
        </w:pPr>
        <w:r w:rsidRPr="001B6E8C">
          <w:rPr>
            <w:rFonts w:ascii="Times New Roman" w:hAnsi="Times New Roman" w:cs="Times New Roman"/>
          </w:rPr>
          <w:fldChar w:fldCharType="begin"/>
        </w:r>
        <w:r w:rsidRPr="001B6E8C">
          <w:rPr>
            <w:rFonts w:ascii="Times New Roman" w:hAnsi="Times New Roman" w:cs="Times New Roman"/>
          </w:rPr>
          <w:instrText xml:space="preserve"> PAGE   \* MERGEFORMAT </w:instrText>
        </w:r>
        <w:r w:rsidRPr="001B6E8C">
          <w:rPr>
            <w:rFonts w:ascii="Times New Roman" w:hAnsi="Times New Roman" w:cs="Times New Roman"/>
          </w:rPr>
          <w:fldChar w:fldCharType="separate"/>
        </w:r>
        <w:r>
          <w:rPr>
            <w:rFonts w:ascii="Times New Roman" w:hAnsi="Times New Roman" w:cs="Times New Roman"/>
            <w:noProof/>
          </w:rPr>
          <w:t>12</w:t>
        </w:r>
        <w:r w:rsidRPr="001B6E8C">
          <w:rPr>
            <w:rFonts w:ascii="Times New Roman" w:hAnsi="Times New Roman" w:cs="Times New Roman"/>
            <w:noProof/>
          </w:rPr>
          <w:fldChar w:fldCharType="end"/>
        </w:r>
      </w:p>
    </w:sdtContent>
  </w:sdt>
  <w:p w14:paraId="5B8A3CBC" w14:textId="77777777" w:rsidR="00CD7526" w:rsidRPr="001B6E8C" w:rsidRDefault="00CD7526">
    <w:pPr>
      <w:pStyle w:val="Foo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8B6150" w14:textId="77777777" w:rsidR="00CD7526" w:rsidRDefault="00CD7526" w:rsidP="001B6E8C">
      <w:r>
        <w:separator/>
      </w:r>
    </w:p>
  </w:footnote>
  <w:footnote w:type="continuationSeparator" w:id="0">
    <w:p w14:paraId="6FC58976" w14:textId="77777777" w:rsidR="00CD7526" w:rsidRDefault="00CD7526" w:rsidP="001B6E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E6CE4"/>
    <w:multiLevelType w:val="hybridMultilevel"/>
    <w:tmpl w:val="FDC2A5F6"/>
    <w:lvl w:ilvl="0" w:tplc="F342E3AC">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667353"/>
    <w:multiLevelType w:val="hybridMultilevel"/>
    <w:tmpl w:val="2FE865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08E57D35"/>
    <w:multiLevelType w:val="multilevel"/>
    <w:tmpl w:val="4B985C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B80402D"/>
    <w:multiLevelType w:val="hybridMultilevel"/>
    <w:tmpl w:val="BCA223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8DA49B1"/>
    <w:multiLevelType w:val="hybridMultilevel"/>
    <w:tmpl w:val="B2BEC8F8"/>
    <w:lvl w:ilvl="0" w:tplc="9230A56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215676"/>
    <w:multiLevelType w:val="hybridMultilevel"/>
    <w:tmpl w:val="7778B56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551F5CD0"/>
    <w:multiLevelType w:val="hybridMultilevel"/>
    <w:tmpl w:val="C8AC1BD4"/>
    <w:lvl w:ilvl="0" w:tplc="359647B8">
      <w:start w:val="1"/>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AD62EF5"/>
    <w:multiLevelType w:val="multilevel"/>
    <w:tmpl w:val="46AE0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0"/>
  </w:num>
  <w:num w:numId="4">
    <w:abstractNumId w:val="4"/>
  </w:num>
  <w:num w:numId="5">
    <w:abstractNumId w:val="6"/>
  </w:num>
  <w:num w:numId="6">
    <w:abstractNumId w:val="3"/>
  </w:num>
  <w:num w:numId="7">
    <w:abstractNumId w:val="1"/>
  </w:num>
  <w:num w:numId="8">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drian Barnett">
    <w15:presenceInfo w15:providerId="AD" w15:userId="S::barnetta@qut.edu.au::021b6430-1d24-405d-b412-0e2413eb99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4F0"/>
    <w:rsid w:val="00013627"/>
    <w:rsid w:val="000450FB"/>
    <w:rsid w:val="0004792A"/>
    <w:rsid w:val="000B7F56"/>
    <w:rsid w:val="000D247F"/>
    <w:rsid w:val="000F4E7E"/>
    <w:rsid w:val="001156EE"/>
    <w:rsid w:val="001337B9"/>
    <w:rsid w:val="001664CE"/>
    <w:rsid w:val="00183E39"/>
    <w:rsid w:val="001B6E8C"/>
    <w:rsid w:val="001D31E5"/>
    <w:rsid w:val="001D4BD0"/>
    <w:rsid w:val="001D6175"/>
    <w:rsid w:val="001F5561"/>
    <w:rsid w:val="001F7CB5"/>
    <w:rsid w:val="00206DDA"/>
    <w:rsid w:val="00215F71"/>
    <w:rsid w:val="0022568A"/>
    <w:rsid w:val="00232ED1"/>
    <w:rsid w:val="0023563F"/>
    <w:rsid w:val="0024498C"/>
    <w:rsid w:val="002624F0"/>
    <w:rsid w:val="00262D55"/>
    <w:rsid w:val="00266BEF"/>
    <w:rsid w:val="00284B5A"/>
    <w:rsid w:val="002A77A4"/>
    <w:rsid w:val="002E0AF3"/>
    <w:rsid w:val="002F74BF"/>
    <w:rsid w:val="002F7515"/>
    <w:rsid w:val="003054CF"/>
    <w:rsid w:val="003353E5"/>
    <w:rsid w:val="00335B67"/>
    <w:rsid w:val="003403EB"/>
    <w:rsid w:val="00356594"/>
    <w:rsid w:val="00374A6C"/>
    <w:rsid w:val="00380FD4"/>
    <w:rsid w:val="00384C90"/>
    <w:rsid w:val="00395783"/>
    <w:rsid w:val="003A0FB2"/>
    <w:rsid w:val="003F1FEE"/>
    <w:rsid w:val="003F22F6"/>
    <w:rsid w:val="004017FC"/>
    <w:rsid w:val="004272C8"/>
    <w:rsid w:val="0043106D"/>
    <w:rsid w:val="00434BFF"/>
    <w:rsid w:val="004430F7"/>
    <w:rsid w:val="004833DA"/>
    <w:rsid w:val="004879FF"/>
    <w:rsid w:val="00495E81"/>
    <w:rsid w:val="004A4ED0"/>
    <w:rsid w:val="0054322F"/>
    <w:rsid w:val="00547124"/>
    <w:rsid w:val="00550174"/>
    <w:rsid w:val="00567C07"/>
    <w:rsid w:val="00567FDE"/>
    <w:rsid w:val="005919DA"/>
    <w:rsid w:val="005C2FD4"/>
    <w:rsid w:val="005D2587"/>
    <w:rsid w:val="005D6FFF"/>
    <w:rsid w:val="005D7188"/>
    <w:rsid w:val="006028A6"/>
    <w:rsid w:val="00606B4A"/>
    <w:rsid w:val="00634022"/>
    <w:rsid w:val="00646F90"/>
    <w:rsid w:val="00667C6A"/>
    <w:rsid w:val="00683907"/>
    <w:rsid w:val="006943F8"/>
    <w:rsid w:val="006A2934"/>
    <w:rsid w:val="006B2A72"/>
    <w:rsid w:val="006C5A1B"/>
    <w:rsid w:val="006D2C43"/>
    <w:rsid w:val="006E25B5"/>
    <w:rsid w:val="006E5C29"/>
    <w:rsid w:val="00702739"/>
    <w:rsid w:val="007057AA"/>
    <w:rsid w:val="00706BF2"/>
    <w:rsid w:val="007269D3"/>
    <w:rsid w:val="00736CD2"/>
    <w:rsid w:val="00743B4E"/>
    <w:rsid w:val="00743EF5"/>
    <w:rsid w:val="00751631"/>
    <w:rsid w:val="00755B52"/>
    <w:rsid w:val="0076077C"/>
    <w:rsid w:val="007766DF"/>
    <w:rsid w:val="00776AFC"/>
    <w:rsid w:val="007B00EC"/>
    <w:rsid w:val="007B1848"/>
    <w:rsid w:val="007B509A"/>
    <w:rsid w:val="007E5284"/>
    <w:rsid w:val="007F6C03"/>
    <w:rsid w:val="00834005"/>
    <w:rsid w:val="00834F68"/>
    <w:rsid w:val="0083660D"/>
    <w:rsid w:val="00854176"/>
    <w:rsid w:val="008627A9"/>
    <w:rsid w:val="00865053"/>
    <w:rsid w:val="00867D65"/>
    <w:rsid w:val="008A6BDD"/>
    <w:rsid w:val="008A6EF9"/>
    <w:rsid w:val="008A716B"/>
    <w:rsid w:val="009073AF"/>
    <w:rsid w:val="00920058"/>
    <w:rsid w:val="009203A1"/>
    <w:rsid w:val="009239A6"/>
    <w:rsid w:val="0093692B"/>
    <w:rsid w:val="00942197"/>
    <w:rsid w:val="00942C0D"/>
    <w:rsid w:val="00954608"/>
    <w:rsid w:val="00966846"/>
    <w:rsid w:val="009712E6"/>
    <w:rsid w:val="0098560A"/>
    <w:rsid w:val="009A11B5"/>
    <w:rsid w:val="009D0FD0"/>
    <w:rsid w:val="00A0686C"/>
    <w:rsid w:val="00A152CC"/>
    <w:rsid w:val="00A16CB6"/>
    <w:rsid w:val="00A21314"/>
    <w:rsid w:val="00A425FD"/>
    <w:rsid w:val="00A428BA"/>
    <w:rsid w:val="00A50739"/>
    <w:rsid w:val="00A80CCA"/>
    <w:rsid w:val="00A85305"/>
    <w:rsid w:val="00A9761D"/>
    <w:rsid w:val="00AB347A"/>
    <w:rsid w:val="00AE6BED"/>
    <w:rsid w:val="00AF5914"/>
    <w:rsid w:val="00B1114E"/>
    <w:rsid w:val="00B250F2"/>
    <w:rsid w:val="00B511C6"/>
    <w:rsid w:val="00B63D48"/>
    <w:rsid w:val="00B9219E"/>
    <w:rsid w:val="00BD709C"/>
    <w:rsid w:val="00C0001A"/>
    <w:rsid w:val="00C10E44"/>
    <w:rsid w:val="00C22ED0"/>
    <w:rsid w:val="00C27231"/>
    <w:rsid w:val="00C35230"/>
    <w:rsid w:val="00C46228"/>
    <w:rsid w:val="00C6503F"/>
    <w:rsid w:val="00C77CEE"/>
    <w:rsid w:val="00CA2034"/>
    <w:rsid w:val="00CC2425"/>
    <w:rsid w:val="00CD351C"/>
    <w:rsid w:val="00CD7526"/>
    <w:rsid w:val="00D02A2C"/>
    <w:rsid w:val="00D36B4F"/>
    <w:rsid w:val="00D4369E"/>
    <w:rsid w:val="00D45754"/>
    <w:rsid w:val="00D470FA"/>
    <w:rsid w:val="00D55A82"/>
    <w:rsid w:val="00D72C21"/>
    <w:rsid w:val="00DE4498"/>
    <w:rsid w:val="00DF0CAE"/>
    <w:rsid w:val="00E22972"/>
    <w:rsid w:val="00E22999"/>
    <w:rsid w:val="00E425FC"/>
    <w:rsid w:val="00E4641F"/>
    <w:rsid w:val="00E63830"/>
    <w:rsid w:val="00E6497E"/>
    <w:rsid w:val="00E73E0E"/>
    <w:rsid w:val="00E83B1E"/>
    <w:rsid w:val="00E95C89"/>
    <w:rsid w:val="00EB0062"/>
    <w:rsid w:val="00EB5BE8"/>
    <w:rsid w:val="00ED34B0"/>
    <w:rsid w:val="00ED6AB0"/>
    <w:rsid w:val="00ED7877"/>
    <w:rsid w:val="00EF564A"/>
    <w:rsid w:val="00F05C93"/>
    <w:rsid w:val="00F06DFA"/>
    <w:rsid w:val="00F34E61"/>
    <w:rsid w:val="00F35E10"/>
    <w:rsid w:val="00F40FEF"/>
    <w:rsid w:val="00F43C2F"/>
    <w:rsid w:val="00F501B8"/>
    <w:rsid w:val="00F510A2"/>
    <w:rsid w:val="00F512A7"/>
    <w:rsid w:val="00F63EE5"/>
    <w:rsid w:val="00F755DF"/>
    <w:rsid w:val="00FD1C7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o:shapedefaults>
    <o:shapelayout v:ext="edit">
      <o:idmap v:ext="edit" data="1"/>
    </o:shapelayout>
  </w:shapeDefaults>
  <w:decimalSymbol w:val="."/>
  <w:listSeparator w:val=","/>
  <w14:docId w14:val="329827A3"/>
  <w15:chartTrackingRefBased/>
  <w15:docId w15:val="{FB6B6810-2C35-0C4A-8D67-72D4E61642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716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624F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FD1C78"/>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FD1C7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624F0"/>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2624F0"/>
    <w:rPr>
      <w:b/>
      <w:bCs/>
    </w:rPr>
  </w:style>
  <w:style w:type="character" w:styleId="CommentReference">
    <w:name w:val="annotation reference"/>
    <w:basedOn w:val="DefaultParagraphFont"/>
    <w:uiPriority w:val="99"/>
    <w:semiHidden/>
    <w:unhideWhenUsed/>
    <w:rsid w:val="002624F0"/>
    <w:rPr>
      <w:sz w:val="16"/>
      <w:szCs w:val="16"/>
    </w:rPr>
  </w:style>
  <w:style w:type="paragraph" w:styleId="CommentText">
    <w:name w:val="annotation text"/>
    <w:basedOn w:val="Normal"/>
    <w:link w:val="CommentTextChar"/>
    <w:uiPriority w:val="99"/>
    <w:semiHidden/>
    <w:unhideWhenUsed/>
    <w:rsid w:val="002624F0"/>
    <w:rPr>
      <w:sz w:val="20"/>
      <w:szCs w:val="20"/>
    </w:rPr>
  </w:style>
  <w:style w:type="character" w:customStyle="1" w:styleId="CommentTextChar">
    <w:name w:val="Comment Text Char"/>
    <w:basedOn w:val="DefaultParagraphFont"/>
    <w:link w:val="CommentText"/>
    <w:uiPriority w:val="99"/>
    <w:semiHidden/>
    <w:rsid w:val="002624F0"/>
    <w:rPr>
      <w:sz w:val="20"/>
      <w:szCs w:val="20"/>
    </w:rPr>
  </w:style>
  <w:style w:type="paragraph" w:styleId="CommentSubject">
    <w:name w:val="annotation subject"/>
    <w:basedOn w:val="CommentText"/>
    <w:next w:val="CommentText"/>
    <w:link w:val="CommentSubjectChar"/>
    <w:uiPriority w:val="99"/>
    <w:semiHidden/>
    <w:unhideWhenUsed/>
    <w:rsid w:val="002624F0"/>
    <w:rPr>
      <w:b/>
      <w:bCs/>
    </w:rPr>
  </w:style>
  <w:style w:type="character" w:customStyle="1" w:styleId="CommentSubjectChar">
    <w:name w:val="Comment Subject Char"/>
    <w:basedOn w:val="CommentTextChar"/>
    <w:link w:val="CommentSubject"/>
    <w:uiPriority w:val="99"/>
    <w:semiHidden/>
    <w:rsid w:val="002624F0"/>
    <w:rPr>
      <w:b/>
      <w:bCs/>
      <w:sz w:val="20"/>
      <w:szCs w:val="20"/>
    </w:rPr>
  </w:style>
  <w:style w:type="paragraph" w:styleId="BalloonText">
    <w:name w:val="Balloon Text"/>
    <w:basedOn w:val="Normal"/>
    <w:link w:val="BalloonTextChar"/>
    <w:uiPriority w:val="99"/>
    <w:semiHidden/>
    <w:unhideWhenUsed/>
    <w:rsid w:val="002624F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624F0"/>
    <w:rPr>
      <w:rFonts w:ascii="Times New Roman" w:hAnsi="Times New Roman" w:cs="Times New Roman"/>
      <w:sz w:val="18"/>
      <w:szCs w:val="18"/>
    </w:rPr>
  </w:style>
  <w:style w:type="character" w:customStyle="1" w:styleId="Heading2Char">
    <w:name w:val="Heading 2 Char"/>
    <w:basedOn w:val="DefaultParagraphFont"/>
    <w:link w:val="Heading2"/>
    <w:uiPriority w:val="9"/>
    <w:rsid w:val="002624F0"/>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unhideWhenUsed/>
    <w:rsid w:val="002624F0"/>
    <w:rPr>
      <w:color w:val="0000FF"/>
      <w:u w:val="single"/>
    </w:rPr>
  </w:style>
  <w:style w:type="character" w:customStyle="1" w:styleId="apple-converted-space">
    <w:name w:val="apple-converted-space"/>
    <w:basedOn w:val="DefaultParagraphFont"/>
    <w:rsid w:val="002624F0"/>
  </w:style>
  <w:style w:type="character" w:customStyle="1" w:styleId="Heading1Char">
    <w:name w:val="Heading 1 Char"/>
    <w:basedOn w:val="DefaultParagraphFont"/>
    <w:link w:val="Heading1"/>
    <w:uiPriority w:val="9"/>
    <w:rsid w:val="008A716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1C78"/>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semiHidden/>
    <w:rsid w:val="00FD1C78"/>
    <w:rPr>
      <w:rFonts w:asciiTheme="majorHAnsi" w:eastAsiaTheme="majorEastAsia" w:hAnsiTheme="majorHAnsi" w:cstheme="majorBidi"/>
      <w:i/>
      <w:iCs/>
      <w:color w:val="2F5496" w:themeColor="accent1" w:themeShade="BF"/>
    </w:rPr>
  </w:style>
  <w:style w:type="paragraph" w:customStyle="1" w:styleId="first-child">
    <w:name w:val="first-child"/>
    <w:basedOn w:val="Normal"/>
    <w:rsid w:val="00FD1C78"/>
    <w:pPr>
      <w:spacing w:before="100" w:beforeAutospacing="1" w:after="100" w:afterAutospacing="1"/>
    </w:pPr>
    <w:rPr>
      <w:rFonts w:ascii="Times New Roman" w:eastAsia="Times New Roman" w:hAnsi="Times New Roman" w:cs="Times New Roman"/>
      <w:lang w:eastAsia="en-GB"/>
    </w:rPr>
  </w:style>
  <w:style w:type="paragraph" w:customStyle="1" w:styleId="download-fig">
    <w:name w:val="download-fig"/>
    <w:basedOn w:val="Normal"/>
    <w:rsid w:val="00FD1C78"/>
    <w:pPr>
      <w:spacing w:before="100" w:beforeAutospacing="1" w:after="100" w:afterAutospacing="1"/>
    </w:pPr>
    <w:rPr>
      <w:rFonts w:ascii="Times New Roman" w:eastAsia="Times New Roman" w:hAnsi="Times New Roman" w:cs="Times New Roman"/>
      <w:lang w:eastAsia="en-GB"/>
    </w:rPr>
  </w:style>
  <w:style w:type="paragraph" w:customStyle="1" w:styleId="new-tab">
    <w:name w:val="new-tab"/>
    <w:basedOn w:val="Normal"/>
    <w:rsid w:val="00FD1C78"/>
    <w:pPr>
      <w:spacing w:before="100" w:beforeAutospacing="1" w:after="100" w:afterAutospacing="1"/>
    </w:pPr>
    <w:rPr>
      <w:rFonts w:ascii="Times New Roman" w:eastAsia="Times New Roman" w:hAnsi="Times New Roman" w:cs="Times New Roman"/>
      <w:lang w:eastAsia="en-GB"/>
    </w:rPr>
  </w:style>
  <w:style w:type="paragraph" w:customStyle="1" w:styleId="download-ppt">
    <w:name w:val="download-ppt"/>
    <w:basedOn w:val="Normal"/>
    <w:rsid w:val="00FD1C78"/>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FD1C78"/>
    <w:rPr>
      <w:i/>
      <w:iCs/>
    </w:rPr>
  </w:style>
  <w:style w:type="paragraph" w:styleId="ListParagraph">
    <w:name w:val="List Paragraph"/>
    <w:basedOn w:val="Normal"/>
    <w:uiPriority w:val="34"/>
    <w:qFormat/>
    <w:rsid w:val="00FD1C78"/>
    <w:pPr>
      <w:ind w:left="720"/>
      <w:contextualSpacing/>
    </w:pPr>
  </w:style>
  <w:style w:type="paragraph" w:styleId="HTMLPreformatted">
    <w:name w:val="HTML Preformatted"/>
    <w:basedOn w:val="Normal"/>
    <w:link w:val="HTMLPreformattedChar"/>
    <w:uiPriority w:val="99"/>
    <w:semiHidden/>
    <w:unhideWhenUsed/>
    <w:rsid w:val="008650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865053"/>
    <w:rPr>
      <w:rFonts w:ascii="Courier New" w:eastAsia="Times New Roman" w:hAnsi="Courier New" w:cs="Courier New"/>
      <w:sz w:val="20"/>
      <w:szCs w:val="20"/>
      <w:lang w:eastAsia="en-AU"/>
    </w:rPr>
  </w:style>
  <w:style w:type="character" w:customStyle="1" w:styleId="gd15mcfceub">
    <w:name w:val="gd15mcfceub"/>
    <w:basedOn w:val="DefaultParagraphFont"/>
    <w:rsid w:val="00865053"/>
  </w:style>
  <w:style w:type="paragraph" w:customStyle="1" w:styleId="Compact">
    <w:name w:val="Compact"/>
    <w:basedOn w:val="BodyText"/>
    <w:qFormat/>
    <w:rsid w:val="00AE6BED"/>
    <w:pPr>
      <w:spacing w:before="36" w:after="36"/>
    </w:pPr>
    <w:rPr>
      <w:lang w:val="en-US"/>
    </w:rPr>
  </w:style>
  <w:style w:type="table" w:customStyle="1" w:styleId="Table">
    <w:name w:val="Table"/>
    <w:semiHidden/>
    <w:qFormat/>
    <w:rsid w:val="00AE6BED"/>
    <w:pPr>
      <w:spacing w:after="200"/>
    </w:pPr>
    <w:rPr>
      <w:lang w:val="en-US"/>
    </w:rPr>
    <w:tblPr>
      <w:tblCellMar>
        <w:top w:w="0" w:type="dxa"/>
        <w:left w:w="108" w:type="dxa"/>
        <w:bottom w:w="0" w:type="dxa"/>
        <w:right w:w="108" w:type="dxa"/>
      </w:tblCellMar>
    </w:tblPr>
  </w:style>
  <w:style w:type="paragraph" w:styleId="BodyText">
    <w:name w:val="Body Text"/>
    <w:basedOn w:val="Normal"/>
    <w:link w:val="BodyTextChar"/>
    <w:uiPriority w:val="99"/>
    <w:semiHidden/>
    <w:unhideWhenUsed/>
    <w:rsid w:val="00AE6BED"/>
    <w:pPr>
      <w:spacing w:after="120"/>
    </w:pPr>
  </w:style>
  <w:style w:type="character" w:customStyle="1" w:styleId="BodyTextChar">
    <w:name w:val="Body Text Char"/>
    <w:basedOn w:val="DefaultParagraphFont"/>
    <w:link w:val="BodyText"/>
    <w:uiPriority w:val="99"/>
    <w:semiHidden/>
    <w:rsid w:val="00AE6BED"/>
  </w:style>
  <w:style w:type="paragraph" w:customStyle="1" w:styleId="FirstParagraph">
    <w:name w:val="First Paragraph"/>
    <w:basedOn w:val="BodyText"/>
    <w:next w:val="BodyText"/>
    <w:qFormat/>
    <w:rsid w:val="006943F8"/>
    <w:pPr>
      <w:spacing w:before="180" w:after="180"/>
    </w:pPr>
    <w:rPr>
      <w:lang w:val="en-US"/>
    </w:rPr>
  </w:style>
  <w:style w:type="character" w:styleId="FollowedHyperlink">
    <w:name w:val="FollowedHyperlink"/>
    <w:basedOn w:val="DefaultParagraphFont"/>
    <w:uiPriority w:val="99"/>
    <w:semiHidden/>
    <w:unhideWhenUsed/>
    <w:rsid w:val="00867D65"/>
    <w:rPr>
      <w:color w:val="954F72" w:themeColor="followedHyperlink"/>
      <w:u w:val="single"/>
    </w:rPr>
  </w:style>
  <w:style w:type="table" w:styleId="TableGrid">
    <w:name w:val="Table Grid"/>
    <w:basedOn w:val="TableNormal"/>
    <w:uiPriority w:val="39"/>
    <w:rsid w:val="00736C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D470FA"/>
    <w:pPr>
      <w:tabs>
        <w:tab w:val="left" w:pos="384"/>
      </w:tabs>
      <w:spacing w:after="240"/>
      <w:ind w:left="384" w:hanging="384"/>
    </w:pPr>
  </w:style>
  <w:style w:type="character" w:customStyle="1" w:styleId="current-selection">
    <w:name w:val="current-selection"/>
    <w:basedOn w:val="DefaultParagraphFont"/>
    <w:rsid w:val="007057AA"/>
  </w:style>
  <w:style w:type="paragraph" w:styleId="Header">
    <w:name w:val="header"/>
    <w:basedOn w:val="Normal"/>
    <w:link w:val="HeaderChar"/>
    <w:uiPriority w:val="99"/>
    <w:unhideWhenUsed/>
    <w:rsid w:val="001B6E8C"/>
    <w:pPr>
      <w:tabs>
        <w:tab w:val="center" w:pos="4513"/>
        <w:tab w:val="right" w:pos="9026"/>
      </w:tabs>
    </w:pPr>
  </w:style>
  <w:style w:type="character" w:customStyle="1" w:styleId="HeaderChar">
    <w:name w:val="Header Char"/>
    <w:basedOn w:val="DefaultParagraphFont"/>
    <w:link w:val="Header"/>
    <w:uiPriority w:val="99"/>
    <w:rsid w:val="001B6E8C"/>
  </w:style>
  <w:style w:type="paragraph" w:styleId="Footer">
    <w:name w:val="footer"/>
    <w:basedOn w:val="Normal"/>
    <w:link w:val="FooterChar"/>
    <w:uiPriority w:val="99"/>
    <w:unhideWhenUsed/>
    <w:rsid w:val="001B6E8C"/>
    <w:pPr>
      <w:tabs>
        <w:tab w:val="center" w:pos="4513"/>
        <w:tab w:val="right" w:pos="9026"/>
      </w:tabs>
    </w:pPr>
  </w:style>
  <w:style w:type="character" w:customStyle="1" w:styleId="FooterChar">
    <w:name w:val="Footer Char"/>
    <w:basedOn w:val="DefaultParagraphFont"/>
    <w:link w:val="Footer"/>
    <w:uiPriority w:val="99"/>
    <w:rsid w:val="001B6E8C"/>
  </w:style>
  <w:style w:type="character" w:styleId="UnresolvedMention">
    <w:name w:val="Unresolved Mention"/>
    <w:basedOn w:val="DefaultParagraphFont"/>
    <w:uiPriority w:val="99"/>
    <w:semiHidden/>
    <w:unhideWhenUsed/>
    <w:rsid w:val="004A4E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655372">
      <w:bodyDiv w:val="1"/>
      <w:marLeft w:val="0"/>
      <w:marRight w:val="0"/>
      <w:marTop w:val="0"/>
      <w:marBottom w:val="0"/>
      <w:divBdr>
        <w:top w:val="none" w:sz="0" w:space="0" w:color="auto"/>
        <w:left w:val="none" w:sz="0" w:space="0" w:color="auto"/>
        <w:bottom w:val="none" w:sz="0" w:space="0" w:color="auto"/>
        <w:right w:val="none" w:sz="0" w:space="0" w:color="auto"/>
      </w:divBdr>
    </w:div>
    <w:div w:id="238753129">
      <w:bodyDiv w:val="1"/>
      <w:marLeft w:val="0"/>
      <w:marRight w:val="0"/>
      <w:marTop w:val="0"/>
      <w:marBottom w:val="0"/>
      <w:divBdr>
        <w:top w:val="none" w:sz="0" w:space="0" w:color="auto"/>
        <w:left w:val="none" w:sz="0" w:space="0" w:color="auto"/>
        <w:bottom w:val="none" w:sz="0" w:space="0" w:color="auto"/>
        <w:right w:val="none" w:sz="0" w:space="0" w:color="auto"/>
      </w:divBdr>
    </w:div>
    <w:div w:id="349572493">
      <w:bodyDiv w:val="1"/>
      <w:marLeft w:val="0"/>
      <w:marRight w:val="0"/>
      <w:marTop w:val="0"/>
      <w:marBottom w:val="0"/>
      <w:divBdr>
        <w:top w:val="none" w:sz="0" w:space="0" w:color="auto"/>
        <w:left w:val="none" w:sz="0" w:space="0" w:color="auto"/>
        <w:bottom w:val="none" w:sz="0" w:space="0" w:color="auto"/>
        <w:right w:val="none" w:sz="0" w:space="0" w:color="auto"/>
      </w:divBdr>
    </w:div>
    <w:div w:id="370225417">
      <w:bodyDiv w:val="1"/>
      <w:marLeft w:val="0"/>
      <w:marRight w:val="0"/>
      <w:marTop w:val="0"/>
      <w:marBottom w:val="0"/>
      <w:divBdr>
        <w:top w:val="none" w:sz="0" w:space="0" w:color="auto"/>
        <w:left w:val="none" w:sz="0" w:space="0" w:color="auto"/>
        <w:bottom w:val="none" w:sz="0" w:space="0" w:color="auto"/>
        <w:right w:val="none" w:sz="0" w:space="0" w:color="auto"/>
      </w:divBdr>
    </w:div>
    <w:div w:id="589193354">
      <w:bodyDiv w:val="1"/>
      <w:marLeft w:val="0"/>
      <w:marRight w:val="0"/>
      <w:marTop w:val="0"/>
      <w:marBottom w:val="0"/>
      <w:divBdr>
        <w:top w:val="none" w:sz="0" w:space="0" w:color="auto"/>
        <w:left w:val="none" w:sz="0" w:space="0" w:color="auto"/>
        <w:bottom w:val="none" w:sz="0" w:space="0" w:color="auto"/>
        <w:right w:val="none" w:sz="0" w:space="0" w:color="auto"/>
      </w:divBdr>
    </w:div>
    <w:div w:id="668748731">
      <w:bodyDiv w:val="1"/>
      <w:marLeft w:val="0"/>
      <w:marRight w:val="0"/>
      <w:marTop w:val="0"/>
      <w:marBottom w:val="0"/>
      <w:divBdr>
        <w:top w:val="none" w:sz="0" w:space="0" w:color="auto"/>
        <w:left w:val="none" w:sz="0" w:space="0" w:color="auto"/>
        <w:bottom w:val="none" w:sz="0" w:space="0" w:color="auto"/>
        <w:right w:val="none" w:sz="0" w:space="0" w:color="auto"/>
      </w:divBdr>
    </w:div>
    <w:div w:id="1052120293">
      <w:bodyDiv w:val="1"/>
      <w:marLeft w:val="0"/>
      <w:marRight w:val="0"/>
      <w:marTop w:val="0"/>
      <w:marBottom w:val="0"/>
      <w:divBdr>
        <w:top w:val="none" w:sz="0" w:space="0" w:color="auto"/>
        <w:left w:val="none" w:sz="0" w:space="0" w:color="auto"/>
        <w:bottom w:val="none" w:sz="0" w:space="0" w:color="auto"/>
        <w:right w:val="none" w:sz="0" w:space="0" w:color="auto"/>
      </w:divBdr>
    </w:div>
    <w:div w:id="1093623474">
      <w:bodyDiv w:val="1"/>
      <w:marLeft w:val="0"/>
      <w:marRight w:val="0"/>
      <w:marTop w:val="0"/>
      <w:marBottom w:val="0"/>
      <w:divBdr>
        <w:top w:val="none" w:sz="0" w:space="0" w:color="auto"/>
        <w:left w:val="none" w:sz="0" w:space="0" w:color="auto"/>
        <w:bottom w:val="none" w:sz="0" w:space="0" w:color="auto"/>
        <w:right w:val="none" w:sz="0" w:space="0" w:color="auto"/>
      </w:divBdr>
      <w:divsChild>
        <w:div w:id="1340159824">
          <w:marLeft w:val="0"/>
          <w:marRight w:val="0"/>
          <w:marTop w:val="0"/>
          <w:marBottom w:val="0"/>
          <w:divBdr>
            <w:top w:val="none" w:sz="0" w:space="0" w:color="auto"/>
            <w:left w:val="none" w:sz="0" w:space="0" w:color="auto"/>
            <w:bottom w:val="none" w:sz="0" w:space="0" w:color="auto"/>
            <w:right w:val="none" w:sz="0" w:space="0" w:color="auto"/>
          </w:divBdr>
          <w:divsChild>
            <w:div w:id="2085444831">
              <w:marLeft w:val="0"/>
              <w:marRight w:val="0"/>
              <w:marTop w:val="0"/>
              <w:marBottom w:val="0"/>
              <w:divBdr>
                <w:top w:val="none" w:sz="0" w:space="0" w:color="auto"/>
                <w:left w:val="none" w:sz="0" w:space="0" w:color="auto"/>
                <w:bottom w:val="none" w:sz="0" w:space="0" w:color="auto"/>
                <w:right w:val="none" w:sz="0" w:space="0" w:color="auto"/>
              </w:divBdr>
              <w:divsChild>
                <w:div w:id="1124808955">
                  <w:marLeft w:val="0"/>
                  <w:marRight w:val="0"/>
                  <w:marTop w:val="225"/>
                  <w:marBottom w:val="225"/>
                  <w:divBdr>
                    <w:top w:val="none" w:sz="0" w:space="0" w:color="auto"/>
                    <w:left w:val="none" w:sz="0" w:space="0" w:color="auto"/>
                    <w:bottom w:val="none" w:sz="0" w:space="0" w:color="auto"/>
                    <w:right w:val="none" w:sz="0" w:space="0" w:color="auto"/>
                  </w:divBdr>
                  <w:divsChild>
                    <w:div w:id="79745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2148">
              <w:marLeft w:val="0"/>
              <w:marRight w:val="0"/>
              <w:marTop w:val="0"/>
              <w:marBottom w:val="0"/>
              <w:divBdr>
                <w:top w:val="none" w:sz="0" w:space="0" w:color="auto"/>
                <w:left w:val="none" w:sz="0" w:space="0" w:color="auto"/>
                <w:bottom w:val="none" w:sz="0" w:space="0" w:color="auto"/>
                <w:right w:val="none" w:sz="0" w:space="0" w:color="auto"/>
              </w:divBdr>
              <w:divsChild>
                <w:div w:id="2093117533">
                  <w:marLeft w:val="0"/>
                  <w:marRight w:val="0"/>
                  <w:marTop w:val="240"/>
                  <w:marBottom w:val="240"/>
                  <w:divBdr>
                    <w:top w:val="none" w:sz="0" w:space="0" w:color="auto"/>
                    <w:left w:val="none" w:sz="0" w:space="0" w:color="auto"/>
                    <w:bottom w:val="none" w:sz="0" w:space="0" w:color="auto"/>
                    <w:right w:val="none" w:sz="0" w:space="0" w:color="auto"/>
                  </w:divBdr>
                  <w:divsChild>
                    <w:div w:id="544370259">
                      <w:marLeft w:val="0"/>
                      <w:marRight w:val="0"/>
                      <w:marTop w:val="0"/>
                      <w:marBottom w:val="0"/>
                      <w:divBdr>
                        <w:top w:val="none" w:sz="0" w:space="0" w:color="auto"/>
                        <w:left w:val="none" w:sz="0" w:space="0" w:color="auto"/>
                        <w:bottom w:val="none" w:sz="0" w:space="0" w:color="auto"/>
                        <w:right w:val="none" w:sz="0" w:space="0" w:color="auto"/>
                      </w:divBdr>
                      <w:divsChild>
                        <w:div w:id="1049261193">
                          <w:marLeft w:val="0"/>
                          <w:marRight w:val="0"/>
                          <w:marTop w:val="0"/>
                          <w:marBottom w:val="0"/>
                          <w:divBdr>
                            <w:top w:val="none" w:sz="0" w:space="0" w:color="auto"/>
                            <w:left w:val="none" w:sz="0" w:space="0" w:color="auto"/>
                            <w:bottom w:val="none" w:sz="0" w:space="0" w:color="auto"/>
                            <w:right w:val="none" w:sz="0" w:space="0" w:color="auto"/>
                          </w:divBdr>
                          <w:divsChild>
                            <w:div w:id="100301968">
                              <w:marLeft w:val="0"/>
                              <w:marRight w:val="0"/>
                              <w:marTop w:val="0"/>
                              <w:marBottom w:val="0"/>
                              <w:divBdr>
                                <w:top w:val="none" w:sz="0" w:space="0" w:color="auto"/>
                                <w:left w:val="none" w:sz="0" w:space="0" w:color="auto"/>
                                <w:bottom w:val="none" w:sz="0" w:space="0" w:color="auto"/>
                                <w:right w:val="none" w:sz="0" w:space="0" w:color="auto"/>
                              </w:divBdr>
                            </w:div>
                          </w:divsChild>
                        </w:div>
                        <w:div w:id="131583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8312268">
              <w:marLeft w:val="0"/>
              <w:marRight w:val="0"/>
              <w:marTop w:val="0"/>
              <w:marBottom w:val="0"/>
              <w:divBdr>
                <w:top w:val="none" w:sz="0" w:space="0" w:color="auto"/>
                <w:left w:val="none" w:sz="0" w:space="0" w:color="auto"/>
                <w:bottom w:val="none" w:sz="0" w:space="0" w:color="auto"/>
                <w:right w:val="none" w:sz="0" w:space="0" w:color="auto"/>
              </w:divBdr>
            </w:div>
          </w:divsChild>
        </w:div>
        <w:div w:id="330719684">
          <w:marLeft w:val="0"/>
          <w:marRight w:val="0"/>
          <w:marTop w:val="0"/>
          <w:marBottom w:val="0"/>
          <w:divBdr>
            <w:top w:val="none" w:sz="0" w:space="0" w:color="auto"/>
            <w:left w:val="none" w:sz="0" w:space="0" w:color="auto"/>
            <w:bottom w:val="none" w:sz="0" w:space="0" w:color="auto"/>
            <w:right w:val="none" w:sz="0" w:space="0" w:color="auto"/>
          </w:divBdr>
        </w:div>
      </w:divsChild>
    </w:div>
    <w:div w:id="1211453992">
      <w:bodyDiv w:val="1"/>
      <w:marLeft w:val="0"/>
      <w:marRight w:val="0"/>
      <w:marTop w:val="0"/>
      <w:marBottom w:val="0"/>
      <w:divBdr>
        <w:top w:val="none" w:sz="0" w:space="0" w:color="auto"/>
        <w:left w:val="none" w:sz="0" w:space="0" w:color="auto"/>
        <w:bottom w:val="none" w:sz="0" w:space="0" w:color="auto"/>
        <w:right w:val="none" w:sz="0" w:space="0" w:color="auto"/>
      </w:divBdr>
    </w:div>
    <w:div w:id="1318531268">
      <w:bodyDiv w:val="1"/>
      <w:marLeft w:val="0"/>
      <w:marRight w:val="0"/>
      <w:marTop w:val="0"/>
      <w:marBottom w:val="0"/>
      <w:divBdr>
        <w:top w:val="none" w:sz="0" w:space="0" w:color="auto"/>
        <w:left w:val="none" w:sz="0" w:space="0" w:color="auto"/>
        <w:bottom w:val="none" w:sz="0" w:space="0" w:color="auto"/>
        <w:right w:val="none" w:sz="0" w:space="0" w:color="auto"/>
      </w:divBdr>
    </w:div>
    <w:div w:id="1339191877">
      <w:bodyDiv w:val="1"/>
      <w:marLeft w:val="0"/>
      <w:marRight w:val="0"/>
      <w:marTop w:val="0"/>
      <w:marBottom w:val="0"/>
      <w:divBdr>
        <w:top w:val="none" w:sz="0" w:space="0" w:color="auto"/>
        <w:left w:val="none" w:sz="0" w:space="0" w:color="auto"/>
        <w:bottom w:val="none" w:sz="0" w:space="0" w:color="auto"/>
        <w:right w:val="none" w:sz="0" w:space="0" w:color="auto"/>
      </w:divBdr>
    </w:div>
    <w:div w:id="1371876977">
      <w:bodyDiv w:val="1"/>
      <w:marLeft w:val="0"/>
      <w:marRight w:val="0"/>
      <w:marTop w:val="0"/>
      <w:marBottom w:val="0"/>
      <w:divBdr>
        <w:top w:val="none" w:sz="0" w:space="0" w:color="auto"/>
        <w:left w:val="none" w:sz="0" w:space="0" w:color="auto"/>
        <w:bottom w:val="none" w:sz="0" w:space="0" w:color="auto"/>
        <w:right w:val="none" w:sz="0" w:space="0" w:color="auto"/>
      </w:divBdr>
    </w:div>
    <w:div w:id="1404572131">
      <w:bodyDiv w:val="1"/>
      <w:marLeft w:val="0"/>
      <w:marRight w:val="0"/>
      <w:marTop w:val="0"/>
      <w:marBottom w:val="0"/>
      <w:divBdr>
        <w:top w:val="none" w:sz="0" w:space="0" w:color="auto"/>
        <w:left w:val="none" w:sz="0" w:space="0" w:color="auto"/>
        <w:bottom w:val="none" w:sz="0" w:space="0" w:color="auto"/>
        <w:right w:val="none" w:sz="0" w:space="0" w:color="auto"/>
      </w:divBdr>
    </w:div>
    <w:div w:id="1496647894">
      <w:bodyDiv w:val="1"/>
      <w:marLeft w:val="0"/>
      <w:marRight w:val="0"/>
      <w:marTop w:val="0"/>
      <w:marBottom w:val="0"/>
      <w:divBdr>
        <w:top w:val="none" w:sz="0" w:space="0" w:color="auto"/>
        <w:left w:val="none" w:sz="0" w:space="0" w:color="auto"/>
        <w:bottom w:val="none" w:sz="0" w:space="0" w:color="auto"/>
        <w:right w:val="none" w:sz="0" w:space="0" w:color="auto"/>
      </w:divBdr>
    </w:div>
    <w:div w:id="1509559865">
      <w:bodyDiv w:val="1"/>
      <w:marLeft w:val="0"/>
      <w:marRight w:val="0"/>
      <w:marTop w:val="0"/>
      <w:marBottom w:val="0"/>
      <w:divBdr>
        <w:top w:val="none" w:sz="0" w:space="0" w:color="auto"/>
        <w:left w:val="none" w:sz="0" w:space="0" w:color="auto"/>
        <w:bottom w:val="none" w:sz="0" w:space="0" w:color="auto"/>
        <w:right w:val="none" w:sz="0" w:space="0" w:color="auto"/>
      </w:divBdr>
    </w:div>
    <w:div w:id="1854109675">
      <w:bodyDiv w:val="1"/>
      <w:marLeft w:val="0"/>
      <w:marRight w:val="0"/>
      <w:marTop w:val="0"/>
      <w:marBottom w:val="0"/>
      <w:divBdr>
        <w:top w:val="none" w:sz="0" w:space="0" w:color="auto"/>
        <w:left w:val="none" w:sz="0" w:space="0" w:color="auto"/>
        <w:bottom w:val="none" w:sz="0" w:space="0" w:color="auto"/>
        <w:right w:val="none" w:sz="0" w:space="0" w:color="auto"/>
      </w:divBdr>
      <w:divsChild>
        <w:div w:id="440034107">
          <w:marLeft w:val="0"/>
          <w:marRight w:val="0"/>
          <w:marTop w:val="0"/>
          <w:marBottom w:val="0"/>
          <w:divBdr>
            <w:top w:val="none" w:sz="0" w:space="0" w:color="auto"/>
            <w:left w:val="none" w:sz="0" w:space="0" w:color="auto"/>
            <w:bottom w:val="none" w:sz="0" w:space="0" w:color="auto"/>
            <w:right w:val="none" w:sz="0" w:space="0" w:color="auto"/>
          </w:divBdr>
          <w:divsChild>
            <w:div w:id="195045373">
              <w:marLeft w:val="0"/>
              <w:marRight w:val="0"/>
              <w:marTop w:val="0"/>
              <w:marBottom w:val="0"/>
              <w:divBdr>
                <w:top w:val="none" w:sz="0" w:space="0" w:color="auto"/>
                <w:left w:val="none" w:sz="0" w:space="0" w:color="auto"/>
                <w:bottom w:val="none" w:sz="0" w:space="0" w:color="auto"/>
                <w:right w:val="none" w:sz="0" w:space="0" w:color="auto"/>
              </w:divBdr>
              <w:divsChild>
                <w:div w:id="188652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287892">
      <w:bodyDiv w:val="1"/>
      <w:marLeft w:val="0"/>
      <w:marRight w:val="0"/>
      <w:marTop w:val="0"/>
      <w:marBottom w:val="0"/>
      <w:divBdr>
        <w:top w:val="none" w:sz="0" w:space="0" w:color="auto"/>
        <w:left w:val="none" w:sz="0" w:space="0" w:color="auto"/>
        <w:bottom w:val="none" w:sz="0" w:space="0" w:color="auto"/>
        <w:right w:val="none" w:sz="0" w:space="0" w:color="auto"/>
      </w:divBdr>
    </w:div>
    <w:div w:id="2058435009">
      <w:bodyDiv w:val="1"/>
      <w:marLeft w:val="0"/>
      <w:marRight w:val="0"/>
      <w:marTop w:val="0"/>
      <w:marBottom w:val="0"/>
      <w:divBdr>
        <w:top w:val="none" w:sz="0" w:space="0" w:color="auto"/>
        <w:left w:val="none" w:sz="0" w:space="0" w:color="auto"/>
        <w:bottom w:val="none" w:sz="0" w:space="0" w:color="auto"/>
        <w:right w:val="none" w:sz="0" w:space="0" w:color="auto"/>
      </w:divBdr>
      <w:divsChild>
        <w:div w:id="664020007">
          <w:marLeft w:val="0"/>
          <w:marRight w:val="0"/>
          <w:marTop w:val="0"/>
          <w:marBottom w:val="0"/>
          <w:divBdr>
            <w:top w:val="none" w:sz="0" w:space="0" w:color="auto"/>
            <w:left w:val="none" w:sz="0" w:space="0" w:color="auto"/>
            <w:bottom w:val="none" w:sz="0" w:space="0" w:color="auto"/>
            <w:right w:val="none" w:sz="0" w:space="0" w:color="auto"/>
          </w:divBdr>
          <w:divsChild>
            <w:div w:id="764881410">
              <w:marLeft w:val="0"/>
              <w:marRight w:val="0"/>
              <w:marTop w:val="0"/>
              <w:marBottom w:val="0"/>
              <w:divBdr>
                <w:top w:val="none" w:sz="0" w:space="0" w:color="auto"/>
                <w:left w:val="none" w:sz="0" w:space="0" w:color="auto"/>
                <w:bottom w:val="none" w:sz="0" w:space="0" w:color="auto"/>
                <w:right w:val="none" w:sz="0" w:space="0" w:color="auto"/>
              </w:divBdr>
              <w:divsChild>
                <w:div w:id="15533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6065">
      <w:bodyDiv w:val="1"/>
      <w:marLeft w:val="0"/>
      <w:marRight w:val="0"/>
      <w:marTop w:val="0"/>
      <w:marBottom w:val="0"/>
      <w:divBdr>
        <w:top w:val="none" w:sz="0" w:space="0" w:color="auto"/>
        <w:left w:val="none" w:sz="0" w:space="0" w:color="auto"/>
        <w:bottom w:val="none" w:sz="0" w:space="0" w:color="auto"/>
        <w:right w:val="none" w:sz="0" w:space="0" w:color="auto"/>
      </w:divBdr>
      <w:divsChild>
        <w:div w:id="1151368221">
          <w:marLeft w:val="0"/>
          <w:marRight w:val="0"/>
          <w:marTop w:val="225"/>
          <w:marBottom w:val="225"/>
          <w:divBdr>
            <w:top w:val="none" w:sz="0" w:space="0" w:color="auto"/>
            <w:left w:val="none" w:sz="0" w:space="0" w:color="auto"/>
            <w:bottom w:val="none" w:sz="0" w:space="0" w:color="auto"/>
            <w:right w:val="none" w:sz="0" w:space="0" w:color="auto"/>
          </w:divBdr>
          <w:divsChild>
            <w:div w:id="1249969685">
              <w:marLeft w:val="0"/>
              <w:marRight w:val="0"/>
              <w:marTop w:val="0"/>
              <w:marBottom w:val="0"/>
              <w:divBdr>
                <w:top w:val="none" w:sz="0" w:space="0" w:color="auto"/>
                <w:left w:val="none" w:sz="0" w:space="0" w:color="auto"/>
                <w:bottom w:val="none" w:sz="0" w:space="0" w:color="auto"/>
                <w:right w:val="none" w:sz="0" w:space="0" w:color="auto"/>
              </w:divBdr>
            </w:div>
            <w:div w:id="6183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arnett@qut.edu.au" TargetMode="External"/><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agbarnett/weekends" TargetMode="External"/><Relationship Id="rId5" Type="http://schemas.openxmlformats.org/officeDocument/2006/relationships/webSettings" Target="webSettings.xml"/><Relationship Id="rId15" Type="http://schemas.openxmlformats.org/officeDocument/2006/relationships/hyperlink" Target="https://github.com/agbarnett/weekends" TargetMode="External"/><Relationship Id="rId10" Type="http://schemas.openxmlformats.org/officeDocument/2006/relationships/hyperlink" Target="mailto:sschroter@bmj.com"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nger.mewburn@anu.edu.au"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991F6-6680-4349-AEC9-1BACE3F3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2562</TotalTime>
  <Pages>16</Pages>
  <Words>5085</Words>
  <Characters>28989</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Inger Mewburn</dc:creator>
  <cp:keywords/>
  <dc:description/>
  <cp:lastModifiedBy>Adrian Barnett</cp:lastModifiedBy>
  <cp:revision>34</cp:revision>
  <dcterms:created xsi:type="dcterms:W3CDTF">2019-09-19T18:31:00Z</dcterms:created>
  <dcterms:modified xsi:type="dcterms:W3CDTF">2019-11-03T04:50:00Z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zotero-version="5.0.76"&gt;&lt;session id="m9gIrkV4"/&gt;&lt;style id="http://www.zotero.org/styles/vancouver" locale="en-GB" hasBibliography="1" bibliographyStyleHasBeenSet="1"/&gt;&lt;prefs&gt;&lt;pref name="fieldType" value="Field"/&gt;&lt;pref name="automati</vt:lpwstr>
  </property>
  <property fmtid="{D5CDD505-2E9C-101B-9397-08002B2CF9AE}" pid="3" name="ZOTERO_PREF_2">
    <vt:lpwstr>cJournalAbbreviations" value="true"/&gt;&lt;/prefs&gt;&lt;/data&gt;</vt:lpwstr>
  </property>
</Properties>
</file>